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6BB4942" w:rsidR="00FE5AEA" w:rsidRPr="00467B9D" w:rsidRDefault="00AD3945">
      <w:pPr>
        <w:pStyle w:val="Heading1"/>
        <w:spacing w:line="276" w:lineRule="auto"/>
        <w:rPr>
          <w:rFonts w:ascii="Times New Roman" w:hAnsi="Times New Roman" w:cs="Times New Roman"/>
          <w:b/>
          <w:color w:val="202124"/>
        </w:rPr>
      </w:pPr>
      <w:bookmarkStart w:id="0" w:name="_heading=h.ezul9bihrzln" w:colFirst="0" w:colLast="0"/>
      <w:bookmarkEnd w:id="0"/>
      <w:r w:rsidRPr="00467B9D">
        <w:rPr>
          <w:rFonts w:ascii="Times New Roman" w:hAnsi="Times New Roman" w:cs="Times New Roman"/>
          <w:b/>
          <w:color w:val="202124"/>
        </w:rPr>
        <w:t>Prevalence of Stunting and Associated Factors among under-5 children in Bangladesh: A</w:t>
      </w:r>
      <w:ins w:id="1" w:author="MJU" w:date="2022-04-06T23:15:00Z">
        <w:r w:rsidR="00DE2A44">
          <w:rPr>
            <w:rFonts w:ascii="Times New Roman" w:hAnsi="Times New Roman" w:cs="Times New Roman"/>
            <w:b/>
            <w:color w:val="202124"/>
          </w:rPr>
          <w:t>n</w:t>
        </w:r>
      </w:ins>
      <w:r w:rsidRPr="00467B9D">
        <w:rPr>
          <w:rFonts w:ascii="Times New Roman" w:hAnsi="Times New Roman" w:cs="Times New Roman"/>
          <w:b/>
          <w:color w:val="202124"/>
        </w:rPr>
        <w:t xml:space="preserve"> </w:t>
      </w:r>
      <w:del w:id="2" w:author="MJU" w:date="2022-04-06T23:15:00Z">
        <w:r w:rsidRPr="00467B9D" w:rsidDel="00DE2A44">
          <w:rPr>
            <w:rFonts w:ascii="Times New Roman" w:hAnsi="Times New Roman" w:cs="Times New Roman"/>
            <w:b/>
            <w:color w:val="202124"/>
          </w:rPr>
          <w:delText>comparison study between single-level and</w:delText>
        </w:r>
      </w:del>
      <w:ins w:id="3" w:author="MJU" w:date="2022-04-06T23:15:00Z">
        <w:r w:rsidR="00DE2A44">
          <w:rPr>
            <w:rFonts w:ascii="Times New Roman" w:hAnsi="Times New Roman" w:cs="Times New Roman"/>
            <w:b/>
            <w:color w:val="202124"/>
          </w:rPr>
          <w:t>of</w:t>
        </w:r>
      </w:ins>
      <w:r w:rsidRPr="00467B9D">
        <w:rPr>
          <w:rFonts w:ascii="Times New Roman" w:hAnsi="Times New Roman" w:cs="Times New Roman"/>
          <w:b/>
          <w:color w:val="202124"/>
        </w:rPr>
        <w:t xml:space="preserve"> </w:t>
      </w:r>
      <w:ins w:id="4" w:author="MJU" w:date="2022-04-06T23:15:00Z">
        <w:r w:rsidR="00DE2A44">
          <w:rPr>
            <w:rFonts w:ascii="Times New Roman" w:eastAsia="Arial" w:hAnsi="Times New Roman" w:cs="Times New Roman"/>
          </w:rPr>
          <w:t>M</w:t>
        </w:r>
        <w:r w:rsidR="00DE2A44" w:rsidRPr="00467B9D">
          <w:rPr>
            <w:rFonts w:ascii="Times New Roman" w:eastAsia="Arial" w:hAnsi="Times New Roman" w:cs="Times New Roman"/>
          </w:rPr>
          <w:t xml:space="preserve">ultilevel </w:t>
        </w:r>
        <w:r w:rsidR="00DE2A44">
          <w:rPr>
            <w:rFonts w:ascii="Times New Roman" w:eastAsia="Arial" w:hAnsi="Times New Roman" w:cs="Times New Roman"/>
          </w:rPr>
          <w:t>M</w:t>
        </w:r>
        <w:r w:rsidR="00DE2A44" w:rsidRPr="00467B9D">
          <w:rPr>
            <w:rFonts w:ascii="Times New Roman" w:eastAsia="Arial" w:hAnsi="Times New Roman" w:cs="Times New Roman"/>
          </w:rPr>
          <w:t xml:space="preserve">ixed-effects </w:t>
        </w:r>
        <w:r w:rsidR="00DE2A44">
          <w:rPr>
            <w:rFonts w:ascii="Times New Roman" w:eastAsia="Arial" w:hAnsi="Times New Roman" w:cs="Times New Roman"/>
          </w:rPr>
          <w:t>L</w:t>
        </w:r>
        <w:r w:rsidR="00DE2A44" w:rsidRPr="00467B9D">
          <w:rPr>
            <w:rFonts w:ascii="Times New Roman" w:eastAsia="Arial" w:hAnsi="Times New Roman" w:cs="Times New Roman"/>
          </w:rPr>
          <w:t xml:space="preserve">ogistic </w:t>
        </w:r>
        <w:r w:rsidR="00DE2A44">
          <w:rPr>
            <w:rFonts w:ascii="Times New Roman" w:eastAsia="Arial" w:hAnsi="Times New Roman" w:cs="Times New Roman"/>
          </w:rPr>
          <w:t>R</w:t>
        </w:r>
        <w:r w:rsidR="00DE2A44" w:rsidRPr="00467B9D">
          <w:rPr>
            <w:rFonts w:ascii="Times New Roman" w:eastAsia="Arial" w:hAnsi="Times New Roman" w:cs="Times New Roman"/>
          </w:rPr>
          <w:t>egression</w:t>
        </w:r>
        <w:r w:rsidR="00DE2A44">
          <w:rPr>
            <w:rFonts w:ascii="Times New Roman" w:eastAsia="Arial" w:hAnsi="Times New Roman" w:cs="Times New Roman"/>
          </w:rPr>
          <w:t xml:space="preserve"> Models</w:t>
        </w:r>
      </w:ins>
      <w:del w:id="5" w:author="MJU" w:date="2022-04-06T23:15:00Z">
        <w:r w:rsidRPr="00467B9D" w:rsidDel="00DE2A44">
          <w:rPr>
            <w:rFonts w:ascii="Times New Roman" w:hAnsi="Times New Roman" w:cs="Times New Roman"/>
            <w:b/>
            <w:color w:val="202124"/>
          </w:rPr>
          <w:delText>multilevel models</w:delText>
        </w:r>
      </w:del>
      <w:r w:rsidRPr="00467B9D">
        <w:rPr>
          <w:rFonts w:ascii="Times New Roman" w:hAnsi="Times New Roman" w:cs="Times New Roman"/>
          <w:b/>
          <w:color w:val="202124"/>
        </w:rPr>
        <w:t>.</w:t>
      </w:r>
    </w:p>
    <w:p w14:paraId="3261D043" w14:textId="77777777" w:rsidR="00467B9D" w:rsidRDefault="00467B9D" w:rsidP="00467B9D">
      <w:pPr>
        <w:spacing w:after="0" w:line="480" w:lineRule="auto"/>
        <w:rPr>
          <w:rFonts w:ascii="Times New Roman" w:eastAsia="Times New Roman" w:hAnsi="Times New Roman" w:cs="Times New Roman"/>
          <w:sz w:val="24"/>
          <w:szCs w:val="24"/>
        </w:rPr>
      </w:pPr>
    </w:p>
    <w:p w14:paraId="00000002" w14:textId="0782B249" w:rsidR="00FE5AEA" w:rsidRPr="00467B9D" w:rsidRDefault="00AD3945" w:rsidP="00467B9D">
      <w:pPr>
        <w:spacing w:after="0" w:line="480" w:lineRule="auto"/>
        <w:rPr>
          <w:rFonts w:ascii="Times New Roman" w:eastAsia="Times New Roman" w:hAnsi="Times New Roman" w:cs="Times New Roman"/>
          <w:sz w:val="24"/>
          <w:szCs w:val="24"/>
        </w:rPr>
      </w:pPr>
      <w:commentRangeStart w:id="6"/>
      <w:proofErr w:type="spellStart"/>
      <w:r w:rsidRPr="00467B9D">
        <w:rPr>
          <w:rFonts w:ascii="Times New Roman" w:eastAsia="Times New Roman" w:hAnsi="Times New Roman" w:cs="Times New Roman"/>
          <w:sz w:val="24"/>
          <w:szCs w:val="24"/>
        </w:rPr>
        <w:t>Afrida</w:t>
      </w:r>
      <w:proofErr w:type="spellEnd"/>
      <w:r w:rsidRPr="00467B9D">
        <w:rPr>
          <w:rFonts w:ascii="Times New Roman" w:eastAsia="Times New Roman" w:hAnsi="Times New Roman" w:cs="Times New Roman"/>
          <w:sz w:val="24"/>
          <w:szCs w:val="24"/>
        </w:rPr>
        <w:t xml:space="preserve"> </w:t>
      </w:r>
      <w:proofErr w:type="spellStart"/>
      <w:r w:rsidRPr="00467B9D">
        <w:rPr>
          <w:rFonts w:ascii="Times New Roman" w:eastAsia="Times New Roman" w:hAnsi="Times New Roman" w:cs="Times New Roman"/>
          <w:sz w:val="24"/>
          <w:szCs w:val="24"/>
        </w:rPr>
        <w:t>Nower</w:t>
      </w:r>
      <w:proofErr w:type="spellEnd"/>
      <w:r w:rsidRPr="00467B9D">
        <w:rPr>
          <w:rFonts w:ascii="Times New Roman" w:eastAsia="Times New Roman" w:hAnsi="Times New Roman" w:cs="Times New Roman"/>
          <w:sz w:val="24"/>
          <w:szCs w:val="24"/>
        </w:rPr>
        <w:t xml:space="preserve"> Mowmi</w:t>
      </w:r>
      <w:r w:rsidRPr="00467B9D">
        <w:rPr>
          <w:rFonts w:ascii="Times New Roman" w:eastAsia="Times New Roman" w:hAnsi="Times New Roman" w:cs="Times New Roman"/>
          <w:sz w:val="24"/>
          <w:szCs w:val="24"/>
          <w:vertAlign w:val="superscript"/>
        </w:rPr>
        <w:t>1</w:t>
      </w:r>
      <w:r w:rsidRPr="00467B9D">
        <w:rPr>
          <w:rFonts w:ascii="Times New Roman" w:eastAsia="Times New Roman" w:hAnsi="Times New Roman" w:cs="Times New Roman"/>
          <w:sz w:val="24"/>
          <w:szCs w:val="24"/>
        </w:rPr>
        <w:t>, Syed Toukir Ahmed Noor</w:t>
      </w:r>
      <w:r w:rsidRPr="00467B9D">
        <w:rPr>
          <w:rFonts w:ascii="Times New Roman" w:eastAsia="Times New Roman" w:hAnsi="Times New Roman" w:cs="Times New Roman"/>
          <w:sz w:val="24"/>
          <w:szCs w:val="24"/>
          <w:vertAlign w:val="superscript"/>
        </w:rPr>
        <w:t>1</w:t>
      </w:r>
      <w:r w:rsidRPr="00467B9D">
        <w:rPr>
          <w:rFonts w:ascii="Times New Roman" w:eastAsia="Times New Roman" w:hAnsi="Times New Roman" w:cs="Times New Roman"/>
          <w:sz w:val="24"/>
          <w:szCs w:val="24"/>
        </w:rPr>
        <w:t>, Mohammad Nayeem Hasan</w:t>
      </w:r>
      <w:r w:rsidRPr="00467B9D">
        <w:rPr>
          <w:rFonts w:ascii="Times New Roman" w:eastAsia="Times New Roman" w:hAnsi="Times New Roman" w:cs="Times New Roman"/>
          <w:sz w:val="24"/>
          <w:szCs w:val="24"/>
          <w:vertAlign w:val="superscript"/>
        </w:rPr>
        <w:t>1</w:t>
      </w:r>
      <w:r w:rsidRPr="00467B9D">
        <w:rPr>
          <w:rFonts w:ascii="Times New Roman" w:eastAsia="Times New Roman" w:hAnsi="Times New Roman" w:cs="Times New Roman"/>
          <w:sz w:val="24"/>
          <w:szCs w:val="24"/>
        </w:rPr>
        <w:t>, Muhammad Abdul Baker Chowdhury</w:t>
      </w:r>
      <w:r w:rsidRPr="00467B9D">
        <w:rPr>
          <w:rFonts w:ascii="Times New Roman" w:eastAsia="Times New Roman" w:hAnsi="Times New Roman" w:cs="Times New Roman"/>
          <w:sz w:val="24"/>
          <w:szCs w:val="24"/>
          <w:vertAlign w:val="superscript"/>
        </w:rPr>
        <w:t>2</w:t>
      </w:r>
      <w:r w:rsidRPr="00467B9D">
        <w:rPr>
          <w:rFonts w:ascii="Times New Roman" w:eastAsia="Times New Roman" w:hAnsi="Times New Roman" w:cs="Times New Roman"/>
          <w:sz w:val="24"/>
          <w:szCs w:val="24"/>
        </w:rPr>
        <w:t xml:space="preserve">, </w:t>
      </w:r>
      <w:ins w:id="7" w:author="Chowdhury,Muhammad Abdul Baker" w:date="2022-03-15T11:05:00Z">
        <w:r w:rsidR="00DB041A">
          <w:rPr>
            <w:rFonts w:ascii="Times New Roman" w:eastAsia="Times New Roman" w:hAnsi="Times New Roman" w:cs="Times New Roman"/>
            <w:sz w:val="24"/>
            <w:szCs w:val="24"/>
          </w:rPr>
          <w:t xml:space="preserve">Md </w:t>
        </w:r>
      </w:ins>
      <w:r w:rsidRPr="00467B9D">
        <w:rPr>
          <w:rFonts w:ascii="Times New Roman" w:eastAsia="Times New Roman" w:hAnsi="Times New Roman" w:cs="Times New Roman"/>
          <w:sz w:val="24"/>
          <w:szCs w:val="24"/>
        </w:rPr>
        <w:t>Jamal Uddin</w:t>
      </w:r>
      <w:r w:rsidRPr="00467B9D">
        <w:rPr>
          <w:rFonts w:ascii="Times New Roman" w:eastAsia="Times New Roman" w:hAnsi="Times New Roman" w:cs="Times New Roman"/>
          <w:sz w:val="24"/>
          <w:szCs w:val="24"/>
          <w:vertAlign w:val="superscript"/>
        </w:rPr>
        <w:t>1</w:t>
      </w:r>
      <w:commentRangeEnd w:id="6"/>
      <w:r w:rsidR="003D4BD1">
        <w:rPr>
          <w:rStyle w:val="CommentReference"/>
        </w:rPr>
        <w:commentReference w:id="6"/>
      </w:r>
      <w:ins w:id="8" w:author="MJU" w:date="2022-03-31T23:16:00Z">
        <w:r w:rsidR="00E564BB">
          <w:rPr>
            <w:rFonts w:ascii="Times New Roman" w:eastAsia="Times New Roman" w:hAnsi="Times New Roman" w:cs="Times New Roman"/>
            <w:sz w:val="24"/>
            <w:szCs w:val="24"/>
            <w:vertAlign w:val="superscript"/>
          </w:rPr>
          <w:t>,</w:t>
        </w:r>
        <w:proofErr w:type="gramStart"/>
        <w:r w:rsidR="00E564BB">
          <w:rPr>
            <w:rFonts w:ascii="Times New Roman" w:eastAsia="Times New Roman" w:hAnsi="Times New Roman" w:cs="Times New Roman"/>
            <w:sz w:val="24"/>
            <w:szCs w:val="24"/>
            <w:vertAlign w:val="superscript"/>
          </w:rPr>
          <w:t>3,*</w:t>
        </w:r>
      </w:ins>
      <w:proofErr w:type="gramEnd"/>
    </w:p>
    <w:p w14:paraId="00000003" w14:textId="77777777" w:rsidR="00FE5AEA" w:rsidRPr="00467B9D" w:rsidRDefault="00AD3945">
      <w:pPr>
        <w:spacing w:before="240" w:after="0" w:line="480" w:lineRule="auto"/>
        <w:jc w:val="both"/>
        <w:rPr>
          <w:rFonts w:ascii="Times New Roman" w:eastAsia="Times New Roman" w:hAnsi="Times New Roman" w:cs="Times New Roman"/>
          <w:sz w:val="24"/>
          <w:szCs w:val="24"/>
        </w:rPr>
      </w:pPr>
      <w:r w:rsidRPr="00467B9D">
        <w:rPr>
          <w:rFonts w:ascii="Times New Roman" w:eastAsia="Times New Roman" w:hAnsi="Times New Roman" w:cs="Times New Roman"/>
          <w:sz w:val="40"/>
          <w:szCs w:val="40"/>
          <w:vertAlign w:val="superscript"/>
        </w:rPr>
        <w:t>1</w:t>
      </w:r>
      <w:r w:rsidRPr="00467B9D">
        <w:rPr>
          <w:rFonts w:ascii="Times New Roman" w:eastAsia="Times New Roman" w:hAnsi="Times New Roman" w:cs="Times New Roman"/>
          <w:sz w:val="24"/>
          <w:szCs w:val="24"/>
        </w:rPr>
        <w:t>Department of Statistics, Shahjalal University of Science &amp; Technology, Sylhet-3114, Bangladesh</w:t>
      </w:r>
    </w:p>
    <w:p w14:paraId="00000004" w14:textId="20EC0E5A" w:rsidR="00FE5AEA" w:rsidRPr="00467B9D" w:rsidRDefault="00AD3945">
      <w:pPr>
        <w:spacing w:before="240" w:after="0" w:line="480" w:lineRule="auto"/>
        <w:jc w:val="both"/>
        <w:rPr>
          <w:rFonts w:ascii="Times New Roman" w:eastAsia="Times New Roman" w:hAnsi="Times New Roman" w:cs="Times New Roman"/>
          <w:sz w:val="24"/>
          <w:szCs w:val="24"/>
        </w:rPr>
      </w:pPr>
      <w:r w:rsidRPr="00467B9D">
        <w:rPr>
          <w:rFonts w:ascii="Times New Roman" w:eastAsia="Times New Roman" w:hAnsi="Times New Roman" w:cs="Times New Roman"/>
          <w:sz w:val="40"/>
          <w:szCs w:val="40"/>
          <w:vertAlign w:val="superscript"/>
        </w:rPr>
        <w:t>2</w:t>
      </w:r>
      <w:r w:rsidRPr="00467B9D">
        <w:rPr>
          <w:rFonts w:ascii="Times New Roman" w:eastAsia="Times New Roman" w:hAnsi="Times New Roman" w:cs="Times New Roman"/>
          <w:sz w:val="24"/>
          <w:szCs w:val="24"/>
        </w:rPr>
        <w:t xml:space="preserve">Department of </w:t>
      </w:r>
      <w:del w:id="9" w:author="Chowdhury,Muhammad Abdul Baker" w:date="2022-03-15T11:07:00Z">
        <w:r w:rsidRPr="00467B9D" w:rsidDel="003D4BD1">
          <w:rPr>
            <w:rFonts w:ascii="Times New Roman" w:eastAsia="Times New Roman" w:hAnsi="Times New Roman" w:cs="Times New Roman"/>
            <w:sz w:val="24"/>
            <w:szCs w:val="24"/>
          </w:rPr>
          <w:delText xml:space="preserve">Emergency </w:delText>
        </w:r>
      </w:del>
      <w:ins w:id="10" w:author="Chowdhury,Muhammad Abdul Baker" w:date="2022-03-15T11:07:00Z">
        <w:r w:rsidR="003D4BD1">
          <w:rPr>
            <w:rFonts w:ascii="Times New Roman" w:eastAsia="Times New Roman" w:hAnsi="Times New Roman" w:cs="Times New Roman"/>
            <w:sz w:val="24"/>
            <w:szCs w:val="24"/>
          </w:rPr>
          <w:t>Neurosurgery</w:t>
        </w:r>
      </w:ins>
      <w:del w:id="11" w:author="Chowdhury,Muhammad Abdul Baker" w:date="2022-03-15T11:07:00Z">
        <w:r w:rsidRPr="00467B9D" w:rsidDel="003D4BD1">
          <w:rPr>
            <w:rFonts w:ascii="Times New Roman" w:eastAsia="Times New Roman" w:hAnsi="Times New Roman" w:cs="Times New Roman"/>
            <w:sz w:val="24"/>
            <w:szCs w:val="24"/>
          </w:rPr>
          <w:delText>Medicine</w:delText>
        </w:r>
      </w:del>
      <w:r w:rsidRPr="00467B9D">
        <w:rPr>
          <w:rFonts w:ascii="Times New Roman" w:eastAsia="Times New Roman" w:hAnsi="Times New Roman" w:cs="Times New Roman"/>
          <w:sz w:val="24"/>
          <w:szCs w:val="24"/>
        </w:rPr>
        <w:t xml:space="preserve">, University of Florida College of Medicine, Gainesville, FL, USA. </w:t>
      </w:r>
    </w:p>
    <w:p w14:paraId="00000005" w14:textId="77777777" w:rsidR="00FE5AEA" w:rsidRPr="00467B9D" w:rsidRDefault="00FE5AEA">
      <w:pPr>
        <w:spacing w:after="0" w:line="276" w:lineRule="auto"/>
        <w:rPr>
          <w:rFonts w:ascii="Times New Roman" w:hAnsi="Times New Roman" w:cs="Times New Roman"/>
        </w:rPr>
      </w:pPr>
    </w:p>
    <w:p w14:paraId="04AC09EA" w14:textId="2761B188" w:rsidR="00E564BB" w:rsidRPr="00E564BB" w:rsidRDefault="00E564BB" w:rsidP="00E564BB">
      <w:pPr>
        <w:spacing w:after="0" w:line="276" w:lineRule="auto"/>
        <w:rPr>
          <w:ins w:id="12" w:author="MJU" w:date="2022-03-31T23:16:00Z"/>
          <w:rFonts w:ascii="Times New Roman" w:hAnsi="Times New Roman" w:cs="Times New Roman"/>
        </w:rPr>
      </w:pPr>
      <w:ins w:id="13" w:author="MJU" w:date="2022-03-31T23:16:00Z">
        <w:r w:rsidRPr="00E564BB">
          <w:rPr>
            <w:rFonts w:ascii="Times New Roman" w:eastAsia="Times New Roman" w:hAnsi="Times New Roman" w:cs="Times New Roman"/>
            <w:sz w:val="40"/>
            <w:szCs w:val="40"/>
            <w:vertAlign w:val="superscript"/>
          </w:rPr>
          <w:t>3</w:t>
        </w:r>
        <w:r w:rsidRPr="00E564BB">
          <w:rPr>
            <w:rFonts w:ascii="Times New Roman" w:hAnsi="Times New Roman" w:cs="Times New Roman"/>
          </w:rPr>
          <w:t>Department of General Educational and Development, Daffodil International University,</w:t>
        </w:r>
      </w:ins>
    </w:p>
    <w:p w14:paraId="00000006" w14:textId="570512C6" w:rsidR="00FE5AEA" w:rsidRPr="00467B9D" w:rsidRDefault="00E564BB" w:rsidP="00E564BB">
      <w:pPr>
        <w:spacing w:after="0" w:line="276" w:lineRule="auto"/>
        <w:rPr>
          <w:rFonts w:ascii="Times New Roman" w:hAnsi="Times New Roman" w:cs="Times New Roman"/>
        </w:rPr>
      </w:pPr>
      <w:ins w:id="14" w:author="MJU" w:date="2022-03-31T23:16:00Z">
        <w:r w:rsidRPr="00E564BB">
          <w:rPr>
            <w:rFonts w:ascii="Times New Roman" w:hAnsi="Times New Roman" w:cs="Times New Roman"/>
          </w:rPr>
          <w:t>Dhaka, Bangladesh</w:t>
        </w:r>
      </w:ins>
    </w:p>
    <w:p w14:paraId="00000007" w14:textId="77777777" w:rsidR="00FE5AEA" w:rsidRPr="00467B9D" w:rsidRDefault="00FE5AEA">
      <w:pPr>
        <w:spacing w:after="0" w:line="276" w:lineRule="auto"/>
        <w:rPr>
          <w:rFonts w:ascii="Times New Roman" w:hAnsi="Times New Roman" w:cs="Times New Roman"/>
        </w:rPr>
      </w:pPr>
    </w:p>
    <w:p w14:paraId="00000008" w14:textId="20D6EC1D" w:rsidR="00FE5AEA" w:rsidRPr="00467B9D" w:rsidDel="00B57A44" w:rsidRDefault="00FE5AEA">
      <w:pPr>
        <w:spacing w:after="0" w:line="276" w:lineRule="auto"/>
        <w:rPr>
          <w:del w:id="15" w:author="Chowdhury,Muhammad Abdul Baker" w:date="2022-03-15T11:04:00Z"/>
          <w:rFonts w:ascii="Times New Roman" w:hAnsi="Times New Roman" w:cs="Times New Roman"/>
        </w:rPr>
      </w:pPr>
    </w:p>
    <w:p w14:paraId="09F4631A" w14:textId="6DD11A0C" w:rsidR="00747F2F" w:rsidRPr="00467B9D" w:rsidDel="00B57A44" w:rsidRDefault="00747F2F">
      <w:pPr>
        <w:spacing w:after="0" w:line="276" w:lineRule="auto"/>
        <w:rPr>
          <w:del w:id="16" w:author="Chowdhury,Muhammad Abdul Baker" w:date="2022-03-15T11:04:00Z"/>
          <w:rFonts w:ascii="Times New Roman" w:hAnsi="Times New Roman" w:cs="Times New Roman"/>
        </w:rPr>
      </w:pPr>
    </w:p>
    <w:p w14:paraId="0000000A" w14:textId="4647459B" w:rsidR="00FE5AEA" w:rsidDel="00F10AEA" w:rsidRDefault="00F10AEA">
      <w:pPr>
        <w:spacing w:after="0" w:line="276" w:lineRule="auto"/>
        <w:rPr>
          <w:del w:id="17" w:author="Chowdhury,Muhammad Abdul Baker" w:date="2022-03-15T11:04:00Z"/>
          <w:rFonts w:ascii="Times New Roman" w:hAnsi="Times New Roman" w:cs="Times New Roman"/>
        </w:rPr>
      </w:pPr>
      <w:ins w:id="18" w:author="MJU" w:date="2022-04-02T10:52:00Z">
        <w:r>
          <w:rPr>
            <w:rFonts w:ascii="Times New Roman" w:hAnsi="Times New Roman" w:cs="Times New Roman"/>
          </w:rPr>
          <w:t xml:space="preserve">*Corresponding </w:t>
        </w:r>
      </w:ins>
      <w:ins w:id="19" w:author="MJU" w:date="2022-04-02T10:55:00Z">
        <w:r>
          <w:rPr>
            <w:rFonts w:ascii="Times New Roman" w:hAnsi="Times New Roman" w:cs="Times New Roman"/>
          </w:rPr>
          <w:t>A</w:t>
        </w:r>
      </w:ins>
      <w:ins w:id="20" w:author="MJU" w:date="2022-04-02T10:52:00Z">
        <w:r>
          <w:rPr>
            <w:rFonts w:ascii="Times New Roman" w:hAnsi="Times New Roman" w:cs="Times New Roman"/>
          </w:rPr>
          <w:t>uthor</w:t>
        </w:r>
      </w:ins>
    </w:p>
    <w:p w14:paraId="3957D47E" w14:textId="77777777" w:rsidR="00F10AEA" w:rsidRPr="00F10AEA" w:rsidRDefault="00F10AEA" w:rsidP="00F10AEA">
      <w:pPr>
        <w:spacing w:after="0" w:line="276" w:lineRule="auto"/>
        <w:rPr>
          <w:ins w:id="21" w:author="MJU" w:date="2022-04-02T10:54:00Z"/>
          <w:rFonts w:ascii="Times New Roman" w:hAnsi="Times New Roman" w:cs="Times New Roman"/>
        </w:rPr>
      </w:pPr>
    </w:p>
    <w:p w14:paraId="32433A1A" w14:textId="0CBF5F96" w:rsidR="00F10AEA" w:rsidRPr="00F10AEA" w:rsidRDefault="00F10AEA" w:rsidP="00F10AEA">
      <w:pPr>
        <w:spacing w:after="0" w:line="276" w:lineRule="auto"/>
        <w:rPr>
          <w:ins w:id="22" w:author="MJU" w:date="2022-04-02T10:54:00Z"/>
          <w:rFonts w:ascii="Times New Roman" w:hAnsi="Times New Roman" w:cs="Times New Roman"/>
        </w:rPr>
      </w:pPr>
      <w:ins w:id="23" w:author="MJU" w:date="2022-04-02T10:54:00Z">
        <w:r w:rsidRPr="00F10AEA">
          <w:rPr>
            <w:rFonts w:ascii="Times New Roman" w:hAnsi="Times New Roman" w:cs="Times New Roman"/>
          </w:rPr>
          <w:t>Md Jamal Uddin, PhD</w:t>
        </w:r>
      </w:ins>
    </w:p>
    <w:p w14:paraId="46BAE1E3" w14:textId="796952E5" w:rsidR="00F10AEA" w:rsidRPr="00F10AEA" w:rsidRDefault="00F10AEA" w:rsidP="00F10AEA">
      <w:pPr>
        <w:spacing w:after="0" w:line="276" w:lineRule="auto"/>
        <w:rPr>
          <w:ins w:id="24" w:author="MJU" w:date="2022-04-02T10:54:00Z"/>
          <w:rFonts w:ascii="Times New Roman" w:hAnsi="Times New Roman" w:cs="Times New Roman"/>
        </w:rPr>
      </w:pPr>
      <w:ins w:id="25" w:author="MJU" w:date="2022-04-02T10:54:00Z">
        <w:r w:rsidRPr="00F10AEA">
          <w:rPr>
            <w:rFonts w:ascii="Times New Roman" w:hAnsi="Times New Roman" w:cs="Times New Roman"/>
          </w:rPr>
          <w:t>Professor of Biostatistics and Epidemiology</w:t>
        </w:r>
        <w:r>
          <w:rPr>
            <w:rFonts w:ascii="Times New Roman" w:hAnsi="Times New Roman" w:cs="Times New Roman"/>
          </w:rPr>
          <w:t>,</w:t>
        </w:r>
      </w:ins>
    </w:p>
    <w:p w14:paraId="507A8A8A" w14:textId="589E031E" w:rsidR="00F10AEA" w:rsidRPr="00F10AEA" w:rsidRDefault="00F10AEA" w:rsidP="00F10AEA">
      <w:pPr>
        <w:spacing w:after="0" w:line="276" w:lineRule="auto"/>
        <w:rPr>
          <w:ins w:id="26" w:author="MJU" w:date="2022-04-02T10:54:00Z"/>
          <w:rFonts w:ascii="Times New Roman" w:hAnsi="Times New Roman" w:cs="Times New Roman"/>
        </w:rPr>
      </w:pPr>
      <w:ins w:id="27" w:author="MJU" w:date="2022-04-02T10:54:00Z">
        <w:r w:rsidRPr="00F10AEA">
          <w:rPr>
            <w:rFonts w:ascii="Times New Roman" w:hAnsi="Times New Roman" w:cs="Times New Roman"/>
          </w:rPr>
          <w:t>Department of Statistics,</w:t>
        </w:r>
      </w:ins>
    </w:p>
    <w:p w14:paraId="120EDE44" w14:textId="40EA6D57" w:rsidR="00F10AEA" w:rsidRPr="00F10AEA" w:rsidRDefault="00F10AEA" w:rsidP="00F10AEA">
      <w:pPr>
        <w:spacing w:after="0" w:line="276" w:lineRule="auto"/>
        <w:rPr>
          <w:ins w:id="28" w:author="MJU" w:date="2022-04-02T10:54:00Z"/>
          <w:rFonts w:ascii="Times New Roman" w:hAnsi="Times New Roman" w:cs="Times New Roman"/>
        </w:rPr>
      </w:pPr>
      <w:ins w:id="29" w:author="MJU" w:date="2022-04-02T10:54:00Z">
        <w:r w:rsidRPr="00F10AEA">
          <w:rPr>
            <w:rFonts w:ascii="Times New Roman" w:hAnsi="Times New Roman" w:cs="Times New Roman"/>
          </w:rPr>
          <w:t>Shahjalal University of Science and Technology,</w:t>
        </w:r>
      </w:ins>
    </w:p>
    <w:p w14:paraId="220E158A" w14:textId="4766CCF6" w:rsidR="00F10AEA" w:rsidRPr="00F10AEA" w:rsidRDefault="00F10AEA" w:rsidP="00F10AEA">
      <w:pPr>
        <w:spacing w:after="0" w:line="276" w:lineRule="auto"/>
        <w:rPr>
          <w:ins w:id="30" w:author="MJU" w:date="2022-04-02T10:54:00Z"/>
          <w:rFonts w:ascii="Times New Roman" w:hAnsi="Times New Roman" w:cs="Times New Roman"/>
        </w:rPr>
      </w:pPr>
      <w:ins w:id="31" w:author="MJU" w:date="2022-04-02T10:54:00Z">
        <w:r w:rsidRPr="00F10AEA">
          <w:rPr>
            <w:rFonts w:ascii="Times New Roman" w:hAnsi="Times New Roman" w:cs="Times New Roman"/>
          </w:rPr>
          <w:t>Sylhet</w:t>
        </w:r>
        <w:r>
          <w:rPr>
            <w:rFonts w:ascii="Times New Roman" w:hAnsi="Times New Roman" w:cs="Times New Roman"/>
          </w:rPr>
          <w:t>-3114</w:t>
        </w:r>
        <w:r w:rsidRPr="00F10AEA">
          <w:rPr>
            <w:rFonts w:ascii="Times New Roman" w:hAnsi="Times New Roman" w:cs="Times New Roman"/>
          </w:rPr>
          <w:t>, Bangladesh.</w:t>
        </w:r>
      </w:ins>
    </w:p>
    <w:p w14:paraId="3BD1C2F6" w14:textId="4DD1E4E4" w:rsidR="00F10AEA" w:rsidRPr="00F10AEA" w:rsidRDefault="00F10AEA" w:rsidP="00F10AEA">
      <w:pPr>
        <w:spacing w:after="0" w:line="276" w:lineRule="auto"/>
        <w:rPr>
          <w:ins w:id="32" w:author="MJU" w:date="2022-04-02T10:54:00Z"/>
          <w:rFonts w:ascii="Times New Roman" w:hAnsi="Times New Roman" w:cs="Times New Roman"/>
        </w:rPr>
      </w:pPr>
      <w:ins w:id="33" w:author="MJU" w:date="2022-04-02T10:54:00Z">
        <w:r w:rsidRPr="00F10AEA">
          <w:rPr>
            <w:rFonts w:ascii="Times New Roman" w:hAnsi="Times New Roman" w:cs="Times New Roman"/>
          </w:rPr>
          <w:t>Phone: +8801716972846</w:t>
        </w:r>
      </w:ins>
    </w:p>
    <w:p w14:paraId="7931225E" w14:textId="77777777" w:rsidR="00F10AEA" w:rsidRPr="00F10AEA" w:rsidRDefault="00F10AEA" w:rsidP="00F10AEA">
      <w:pPr>
        <w:spacing w:after="0" w:line="276" w:lineRule="auto"/>
        <w:rPr>
          <w:ins w:id="34" w:author="MJU" w:date="2022-04-02T10:54:00Z"/>
          <w:rFonts w:ascii="Times New Roman" w:hAnsi="Times New Roman" w:cs="Times New Roman"/>
        </w:rPr>
      </w:pPr>
      <w:ins w:id="35" w:author="MJU" w:date="2022-04-02T10:54:00Z">
        <w:r w:rsidRPr="00F10AEA">
          <w:rPr>
            <w:rFonts w:ascii="Times New Roman" w:hAnsi="Times New Roman" w:cs="Times New Roman"/>
          </w:rPr>
          <w:t>Email: jamal-sta@sust.edu</w:t>
        </w:r>
      </w:ins>
    </w:p>
    <w:p w14:paraId="6D006988" w14:textId="2110B311" w:rsidR="00F10AEA" w:rsidRDefault="001605FC" w:rsidP="00F10AEA">
      <w:pPr>
        <w:spacing w:after="0" w:line="276" w:lineRule="auto"/>
        <w:rPr>
          <w:rFonts w:ascii="Times New Roman" w:hAnsi="Times New Roman" w:cs="Times New Roman"/>
        </w:rPr>
      </w:pPr>
      <w:hyperlink r:id="rId11" w:history="1">
        <w:r w:rsidR="00F10AEA" w:rsidRPr="003F7838">
          <w:rPr>
            <w:rStyle w:val="Hyperlink"/>
            <w:rFonts w:ascii="Times New Roman" w:hAnsi="Times New Roman" w:cs="Times New Roman"/>
          </w:rPr>
          <w:t>https://orcid.org/0000-0002-8360-3274</w:t>
        </w:r>
      </w:hyperlink>
    </w:p>
    <w:p w14:paraId="042338A1" w14:textId="77777777" w:rsidR="00F10AEA" w:rsidRPr="00F10AEA" w:rsidRDefault="00F10AEA" w:rsidP="00F10AEA">
      <w:pPr>
        <w:spacing w:after="0" w:line="276" w:lineRule="auto"/>
        <w:rPr>
          <w:ins w:id="36" w:author="MJU" w:date="2022-04-02T10:54:00Z"/>
          <w:rFonts w:ascii="Times New Roman" w:hAnsi="Times New Roman" w:cs="Times New Roman"/>
        </w:rPr>
      </w:pPr>
    </w:p>
    <w:p w14:paraId="0000000B" w14:textId="77777777" w:rsidR="00FE5AEA" w:rsidRPr="00467B9D" w:rsidRDefault="00FE5AEA">
      <w:pPr>
        <w:spacing w:after="0" w:line="276" w:lineRule="auto"/>
        <w:rPr>
          <w:rFonts w:ascii="Times New Roman" w:hAnsi="Times New Roman" w:cs="Times New Roman"/>
        </w:rPr>
      </w:pPr>
    </w:p>
    <w:p w14:paraId="0000000C" w14:textId="77777777" w:rsidR="00FE5AEA" w:rsidRPr="00467B9D" w:rsidRDefault="00FE5AEA">
      <w:pPr>
        <w:spacing w:after="0" w:line="276" w:lineRule="auto"/>
        <w:rPr>
          <w:rFonts w:ascii="Times New Roman" w:hAnsi="Times New Roman" w:cs="Times New Roman"/>
        </w:rPr>
      </w:pPr>
    </w:p>
    <w:p w14:paraId="15A098A1" w14:textId="77777777" w:rsidR="00F10AEA" w:rsidRDefault="00F10AEA">
      <w:pPr>
        <w:spacing w:after="0" w:line="276" w:lineRule="auto"/>
        <w:rPr>
          <w:rFonts w:ascii="Times New Roman" w:hAnsi="Times New Roman" w:cs="Times New Roman"/>
        </w:rPr>
      </w:pPr>
    </w:p>
    <w:p w14:paraId="648C995F" w14:textId="77777777" w:rsidR="00F10AEA" w:rsidRDefault="00F10AEA">
      <w:pPr>
        <w:spacing w:after="0" w:line="276" w:lineRule="auto"/>
        <w:rPr>
          <w:rFonts w:ascii="Times New Roman" w:hAnsi="Times New Roman" w:cs="Times New Roman"/>
        </w:rPr>
      </w:pPr>
    </w:p>
    <w:p w14:paraId="0000001A" w14:textId="62A4E9CD" w:rsidR="00FE5AEA" w:rsidRPr="00F10AEA" w:rsidRDefault="00AD3945" w:rsidP="00F10AEA">
      <w:pPr>
        <w:spacing w:after="0" w:line="276" w:lineRule="auto"/>
        <w:jc w:val="center"/>
        <w:rPr>
          <w:rFonts w:ascii="Times New Roman" w:eastAsia="Arial" w:hAnsi="Times New Roman" w:cs="Times New Roman"/>
          <w:b/>
          <w:sz w:val="24"/>
          <w:szCs w:val="24"/>
        </w:rPr>
      </w:pPr>
      <w:r w:rsidRPr="00F10AEA">
        <w:rPr>
          <w:rFonts w:ascii="Times New Roman" w:eastAsia="Arial" w:hAnsi="Times New Roman" w:cs="Times New Roman"/>
          <w:b/>
          <w:sz w:val="24"/>
          <w:szCs w:val="24"/>
        </w:rPr>
        <w:t>Abstract</w:t>
      </w:r>
    </w:p>
    <w:p w14:paraId="6BAA4878" w14:textId="77777777" w:rsidR="00F10AEA" w:rsidRPr="00467B9D" w:rsidRDefault="00F10AEA" w:rsidP="00F10AEA">
      <w:pPr>
        <w:spacing w:after="0" w:line="276" w:lineRule="auto"/>
        <w:jc w:val="center"/>
        <w:rPr>
          <w:rFonts w:ascii="Times New Roman" w:eastAsia="Arial" w:hAnsi="Times New Roman" w:cs="Times New Roman"/>
          <w:b/>
          <w:sz w:val="28"/>
          <w:szCs w:val="28"/>
        </w:rPr>
      </w:pPr>
    </w:p>
    <w:p w14:paraId="1E624716" w14:textId="0F05D0DA" w:rsidR="000F3065" w:rsidRPr="00467B9D" w:rsidRDefault="00AD3945" w:rsidP="00121845">
      <w:pPr>
        <w:spacing w:after="0" w:line="480" w:lineRule="auto"/>
        <w:rPr>
          <w:rFonts w:ascii="Times New Roman" w:eastAsia="Arial" w:hAnsi="Times New Roman" w:cs="Times New Roman"/>
        </w:rPr>
      </w:pPr>
      <w:r w:rsidRPr="00467B9D">
        <w:rPr>
          <w:rFonts w:ascii="Times New Roman" w:eastAsia="Arial" w:hAnsi="Times New Roman" w:cs="Times New Roman"/>
          <w:b/>
        </w:rPr>
        <w:t>Background:</w:t>
      </w:r>
      <w:r w:rsidRPr="00467B9D">
        <w:rPr>
          <w:rFonts w:ascii="Times New Roman" w:eastAsia="Arial" w:hAnsi="Times New Roman" w:cs="Times New Roman"/>
          <w:bCs/>
        </w:rPr>
        <w:t xml:space="preserve"> </w:t>
      </w:r>
      <w:r w:rsidR="000F3065" w:rsidRPr="00467B9D">
        <w:rPr>
          <w:rFonts w:ascii="Times New Roman" w:eastAsia="Arial" w:hAnsi="Times New Roman" w:cs="Times New Roman"/>
        </w:rPr>
        <w:t xml:space="preserve">One of the most well-established risk indicators of poor child development is stunting. Although several studies were conducted on this issue, extensive analyses are still required in developing countries to understand the stunting. We sought to evaluate the prevalence of stunting in children under the age of five, </w:t>
      </w:r>
      <w:r w:rsidR="00E95CB3">
        <w:rPr>
          <w:rFonts w:ascii="Times New Roman" w:eastAsia="Arial" w:hAnsi="Times New Roman" w:cs="Times New Roman"/>
        </w:rPr>
        <w:t>and</w:t>
      </w:r>
      <w:r w:rsidR="000F3065" w:rsidRPr="00467B9D">
        <w:rPr>
          <w:rFonts w:ascii="Times New Roman" w:eastAsia="Arial" w:hAnsi="Times New Roman" w:cs="Times New Roman"/>
        </w:rPr>
        <w:t xml:space="preserve"> the associated factors using a multilevel mixed-effects logistic regression model. </w:t>
      </w:r>
    </w:p>
    <w:p w14:paraId="00000020" w14:textId="53E4C635" w:rsidR="00FE5AEA" w:rsidRPr="00467B9D" w:rsidRDefault="00AD3945" w:rsidP="00121845">
      <w:pPr>
        <w:spacing w:after="0" w:line="480" w:lineRule="auto"/>
        <w:rPr>
          <w:rFonts w:ascii="Times New Roman" w:eastAsia="Arial" w:hAnsi="Times New Roman" w:cs="Times New Roman"/>
          <w:b/>
        </w:rPr>
      </w:pPr>
      <w:r w:rsidRPr="00467B9D">
        <w:rPr>
          <w:rFonts w:ascii="Times New Roman" w:eastAsia="Arial" w:hAnsi="Times New Roman" w:cs="Times New Roman"/>
          <w:b/>
        </w:rPr>
        <w:t>Methods:</w:t>
      </w:r>
      <w:r w:rsidR="003A33B1" w:rsidRPr="00467B9D">
        <w:rPr>
          <w:rFonts w:ascii="Times New Roman" w:eastAsia="Arial" w:hAnsi="Times New Roman" w:cs="Times New Roman"/>
          <w:b/>
        </w:rPr>
        <w:t xml:space="preserve"> </w:t>
      </w:r>
      <w:r w:rsidR="000F3065" w:rsidRPr="00467B9D">
        <w:rPr>
          <w:rFonts w:ascii="Times New Roman" w:eastAsia="Arial" w:hAnsi="Times New Roman" w:cs="Times New Roman"/>
        </w:rPr>
        <w:t xml:space="preserve">We </w:t>
      </w:r>
      <w:del w:id="37" w:author="MJU" w:date="2022-04-06T22:43:00Z">
        <w:r w:rsidRPr="00467B9D" w:rsidDel="00E95CB3">
          <w:rPr>
            <w:rFonts w:ascii="Times New Roman" w:eastAsia="Arial" w:hAnsi="Times New Roman" w:cs="Times New Roman"/>
          </w:rPr>
          <w:delText>conducted</w:delText>
        </w:r>
        <w:r w:rsidR="000F3065" w:rsidRPr="00467B9D" w:rsidDel="00E95CB3">
          <w:rPr>
            <w:rFonts w:ascii="Times New Roman" w:eastAsia="Arial" w:hAnsi="Times New Roman" w:cs="Times New Roman"/>
          </w:rPr>
          <w:delText xml:space="preserve"> the study</w:delText>
        </w:r>
        <w:r w:rsidRPr="00467B9D" w:rsidDel="00E95CB3">
          <w:rPr>
            <w:rFonts w:ascii="Times New Roman" w:eastAsia="Arial" w:hAnsi="Times New Roman" w:cs="Times New Roman"/>
          </w:rPr>
          <w:delText xml:space="preserve"> by using</w:delText>
        </w:r>
      </w:del>
      <w:ins w:id="38" w:author="MJU" w:date="2022-04-06T22:43:00Z">
        <w:r w:rsidR="00E95CB3">
          <w:rPr>
            <w:rFonts w:ascii="Times New Roman" w:eastAsia="Arial" w:hAnsi="Times New Roman" w:cs="Times New Roman"/>
          </w:rPr>
          <w:t>used a</w:t>
        </w:r>
      </w:ins>
      <w:r w:rsidRPr="00467B9D">
        <w:rPr>
          <w:rFonts w:ascii="Times New Roman" w:eastAsia="Arial" w:hAnsi="Times New Roman" w:cs="Times New Roman"/>
        </w:rPr>
        <w:t xml:space="preserve"> nationally representative data from the Bangladesh Demographic and Health Survey (BDHS) 2017-</w:t>
      </w:r>
      <w:r w:rsidR="000F3065" w:rsidRPr="00467B9D">
        <w:rPr>
          <w:rFonts w:ascii="Times New Roman" w:eastAsia="Arial" w:hAnsi="Times New Roman" w:cs="Times New Roman"/>
        </w:rPr>
        <w:t>18</w:t>
      </w:r>
      <w:r w:rsidRPr="00467B9D">
        <w:rPr>
          <w:rFonts w:ascii="Times New Roman" w:eastAsia="Arial" w:hAnsi="Times New Roman" w:cs="Times New Roman"/>
        </w:rPr>
        <w:t xml:space="preserve">. </w:t>
      </w:r>
      <w:r w:rsidR="000F3065" w:rsidRPr="00467B9D">
        <w:rPr>
          <w:rFonts w:ascii="Times New Roman" w:eastAsia="Arial" w:hAnsi="Times New Roman" w:cs="Times New Roman"/>
        </w:rPr>
        <w:t xml:space="preserve">First, we conducted a </w:t>
      </w:r>
      <w:del w:id="39" w:author="MJU" w:date="2022-04-06T22:44:00Z">
        <w:r w:rsidR="000F3065" w:rsidRPr="00467B9D" w:rsidDel="00E95CB3">
          <w:rPr>
            <w:rFonts w:ascii="Times New Roman" w:eastAsia="Arial" w:hAnsi="Times New Roman" w:cs="Times New Roman"/>
          </w:rPr>
          <w:delText xml:space="preserve">multivariate </w:delText>
        </w:r>
      </w:del>
      <w:ins w:id="40" w:author="MJU" w:date="2022-04-06T22:44:00Z">
        <w:r w:rsidR="00E95CB3">
          <w:rPr>
            <w:rFonts w:ascii="Times New Roman" w:eastAsia="Arial" w:hAnsi="Times New Roman" w:cs="Times New Roman"/>
          </w:rPr>
          <w:t>multivariable</w:t>
        </w:r>
        <w:r w:rsidR="00E95CB3" w:rsidRPr="00467B9D">
          <w:rPr>
            <w:rFonts w:ascii="Times New Roman" w:eastAsia="Arial" w:hAnsi="Times New Roman" w:cs="Times New Roman"/>
          </w:rPr>
          <w:t xml:space="preserve"> </w:t>
        </w:r>
      </w:ins>
      <w:r w:rsidR="000F3065" w:rsidRPr="00467B9D">
        <w:rPr>
          <w:rFonts w:ascii="Times New Roman" w:eastAsia="Arial" w:hAnsi="Times New Roman" w:cs="Times New Roman"/>
        </w:rPr>
        <w:t>binary logistic regression model and then multilevel mixed-effects logistic regression</w:t>
      </w:r>
      <w:r w:rsidRPr="00467B9D">
        <w:rPr>
          <w:rFonts w:ascii="Times New Roman" w:eastAsia="Arial" w:hAnsi="Times New Roman" w:cs="Times New Roman"/>
        </w:rPr>
        <w:t xml:space="preserve"> to identify the risk factors of child stunting at single-level and multilevel</w:t>
      </w:r>
      <w:ins w:id="41" w:author="MJU" w:date="2022-04-06T22:44:00Z">
        <w:r w:rsidR="00E95CB3">
          <w:rPr>
            <w:rFonts w:ascii="Times New Roman" w:eastAsia="Arial" w:hAnsi="Times New Roman" w:cs="Times New Roman"/>
          </w:rPr>
          <w:t>,</w:t>
        </w:r>
      </w:ins>
      <w:r w:rsidRPr="00467B9D">
        <w:rPr>
          <w:rFonts w:ascii="Times New Roman" w:eastAsia="Arial" w:hAnsi="Times New Roman" w:cs="Times New Roman"/>
        </w:rPr>
        <w:t xml:space="preserve"> respectively.</w:t>
      </w:r>
    </w:p>
    <w:p w14:paraId="00000023" w14:textId="1756884C" w:rsidR="00FE5AEA" w:rsidRPr="00467B9D" w:rsidRDefault="00AD3945" w:rsidP="00121845">
      <w:pPr>
        <w:spacing w:after="0" w:line="480" w:lineRule="auto"/>
        <w:rPr>
          <w:rFonts w:ascii="Times New Roman" w:eastAsia="Arial" w:hAnsi="Times New Roman" w:cs="Times New Roman"/>
        </w:rPr>
      </w:pPr>
      <w:r w:rsidRPr="00467B9D">
        <w:rPr>
          <w:rFonts w:ascii="Times New Roman" w:eastAsia="Arial" w:hAnsi="Times New Roman" w:cs="Times New Roman"/>
          <w:b/>
        </w:rPr>
        <w:t>Result:</w:t>
      </w:r>
      <w:r w:rsidR="003A33B1" w:rsidRPr="00467B9D">
        <w:rPr>
          <w:rFonts w:ascii="Times New Roman" w:eastAsia="Arial" w:hAnsi="Times New Roman" w:cs="Times New Roman"/>
          <w:b/>
        </w:rPr>
        <w:t xml:space="preserve"> </w:t>
      </w:r>
      <w:commentRangeStart w:id="42"/>
      <w:r w:rsidR="00873878" w:rsidRPr="00467B9D">
        <w:rPr>
          <w:rFonts w:ascii="Times New Roman" w:eastAsia="Arial" w:hAnsi="Times New Roman" w:cs="Times New Roman"/>
        </w:rPr>
        <w:t xml:space="preserve">We found that most of the stunted children (38.54%) were found in poor family settings in Bangladesh, and the rate of stunting was higher in rural areas (32%). </w:t>
      </w:r>
      <w:commentRangeEnd w:id="42"/>
      <w:r w:rsidR="00466ED5">
        <w:rPr>
          <w:rStyle w:val="CommentReference"/>
        </w:rPr>
        <w:commentReference w:id="42"/>
      </w:r>
      <w:commentRangeStart w:id="43"/>
      <w:r w:rsidR="00873878" w:rsidRPr="00467B9D">
        <w:rPr>
          <w:rFonts w:ascii="Times New Roman" w:eastAsia="Arial" w:hAnsi="Times New Roman" w:cs="Times New Roman"/>
        </w:rPr>
        <w:t>The most vulnerable age group (24-35) months children had</w:t>
      </w:r>
      <w:r w:rsidR="00E8195C" w:rsidRPr="00467B9D">
        <w:rPr>
          <w:rFonts w:ascii="Times New Roman" w:eastAsia="Arial" w:hAnsi="Times New Roman" w:cs="Times New Roman"/>
        </w:rPr>
        <w:t xml:space="preserve"> found</w:t>
      </w:r>
      <w:r w:rsidR="00873878" w:rsidRPr="00467B9D">
        <w:rPr>
          <w:rFonts w:ascii="Times New Roman" w:eastAsia="Arial" w:hAnsi="Times New Roman" w:cs="Times New Roman"/>
        </w:rPr>
        <w:t xml:space="preserve"> 2.63 times (OR: 2.63, 95% CI: 2.16-3.19) higher chance and 3.03 times (OR: 3.03, 95% CI: </w:t>
      </w:r>
      <w:commentRangeStart w:id="44"/>
      <w:r w:rsidR="00873878" w:rsidRPr="00467B9D">
        <w:rPr>
          <w:rFonts w:ascii="Times New Roman" w:eastAsia="Arial" w:hAnsi="Times New Roman" w:cs="Times New Roman"/>
        </w:rPr>
        <w:t>2.42- 3.80</w:t>
      </w:r>
      <w:commentRangeEnd w:id="44"/>
      <w:r w:rsidR="00466ED5">
        <w:rPr>
          <w:rStyle w:val="CommentReference"/>
        </w:rPr>
        <w:commentReference w:id="44"/>
      </w:r>
      <w:r w:rsidR="00873878" w:rsidRPr="00467B9D">
        <w:rPr>
          <w:rFonts w:ascii="Times New Roman" w:eastAsia="Arial" w:hAnsi="Times New Roman" w:cs="Times New Roman"/>
        </w:rPr>
        <w:t>) higher chance of stunting</w:t>
      </w:r>
      <w:r w:rsidR="00E8195C" w:rsidRPr="00467B9D">
        <w:rPr>
          <w:rFonts w:ascii="Times New Roman" w:eastAsia="Arial" w:hAnsi="Times New Roman" w:cs="Times New Roman"/>
        </w:rPr>
        <w:t xml:space="preserve"> in </w:t>
      </w:r>
      <w:del w:id="45" w:author="MJU" w:date="2022-04-06T22:47:00Z">
        <w:r w:rsidR="00E8195C" w:rsidRPr="00467B9D" w:rsidDel="00E95CB3">
          <w:rPr>
            <w:rFonts w:ascii="Times New Roman" w:eastAsia="Arial" w:hAnsi="Times New Roman" w:cs="Times New Roman"/>
          </w:rPr>
          <w:delText xml:space="preserve">multivariate </w:delText>
        </w:r>
      </w:del>
      <w:ins w:id="46" w:author="MJU" w:date="2022-04-06T22:47:00Z">
        <w:r w:rsidR="00E95CB3">
          <w:rPr>
            <w:rFonts w:ascii="Times New Roman" w:eastAsia="Arial" w:hAnsi="Times New Roman" w:cs="Times New Roman"/>
          </w:rPr>
          <w:t>multivariable</w:t>
        </w:r>
        <w:r w:rsidR="00E95CB3" w:rsidRPr="00467B9D">
          <w:rPr>
            <w:rFonts w:ascii="Times New Roman" w:eastAsia="Arial" w:hAnsi="Times New Roman" w:cs="Times New Roman"/>
          </w:rPr>
          <w:t xml:space="preserve"> </w:t>
        </w:r>
      </w:ins>
      <w:ins w:id="47" w:author="MJU" w:date="2022-04-06T22:48:00Z">
        <w:r w:rsidR="00E95CB3">
          <w:rPr>
            <w:rFonts w:ascii="Times New Roman" w:eastAsia="Arial" w:hAnsi="Times New Roman" w:cs="Times New Roman"/>
          </w:rPr>
          <w:t xml:space="preserve">binary logistic regression </w:t>
        </w:r>
      </w:ins>
      <w:r w:rsidR="00E8195C" w:rsidRPr="00467B9D">
        <w:rPr>
          <w:rFonts w:ascii="Times New Roman" w:eastAsia="Arial" w:hAnsi="Times New Roman" w:cs="Times New Roman"/>
        </w:rPr>
        <w:t>and multilevel model</w:t>
      </w:r>
      <w:ins w:id="48" w:author="MJU" w:date="2022-04-06T22:48:00Z">
        <w:r w:rsidR="00E95CB3">
          <w:rPr>
            <w:rFonts w:ascii="Times New Roman" w:eastAsia="Arial" w:hAnsi="Times New Roman" w:cs="Times New Roman"/>
          </w:rPr>
          <w:t>,</w:t>
        </w:r>
      </w:ins>
      <w:r w:rsidR="00E8195C" w:rsidRPr="00467B9D">
        <w:rPr>
          <w:rFonts w:ascii="Times New Roman" w:eastAsia="Arial" w:hAnsi="Times New Roman" w:cs="Times New Roman"/>
        </w:rPr>
        <w:t xml:space="preserve"> respectively</w:t>
      </w:r>
      <w:commentRangeEnd w:id="43"/>
      <w:r w:rsidR="00431A87">
        <w:rPr>
          <w:rStyle w:val="CommentReference"/>
        </w:rPr>
        <w:commentReference w:id="43"/>
      </w:r>
      <w:r w:rsidR="00873878" w:rsidRPr="00467B9D">
        <w:rPr>
          <w:rFonts w:ascii="Times New Roman" w:eastAsia="Arial" w:hAnsi="Times New Roman" w:cs="Times New Roman"/>
        </w:rPr>
        <w:t xml:space="preserve">. Furthermore, division, </w:t>
      </w:r>
      <w:r w:rsidR="00187856" w:rsidRPr="00467B9D">
        <w:rPr>
          <w:rFonts w:ascii="Times New Roman" w:eastAsia="Arial" w:hAnsi="Times New Roman" w:cs="Times New Roman"/>
        </w:rPr>
        <w:t>parents’</w:t>
      </w:r>
      <w:r w:rsidR="00873878" w:rsidRPr="00467B9D">
        <w:rPr>
          <w:rFonts w:ascii="Times New Roman" w:eastAsia="Arial" w:hAnsi="Times New Roman" w:cs="Times New Roman"/>
        </w:rPr>
        <w:t xml:space="preserve"> education level, household head’s occupation, </w:t>
      </w:r>
      <w:ins w:id="49" w:author="MJU" w:date="2022-04-06T22:49:00Z">
        <w:r w:rsidR="00E95CB3">
          <w:rPr>
            <w:rFonts w:ascii="Times New Roman" w:eastAsia="Arial" w:hAnsi="Times New Roman" w:cs="Times New Roman"/>
          </w:rPr>
          <w:t xml:space="preserve">and </w:t>
        </w:r>
      </w:ins>
      <w:r w:rsidR="00873878" w:rsidRPr="00467B9D">
        <w:rPr>
          <w:rFonts w:ascii="Times New Roman" w:eastAsia="Arial" w:hAnsi="Times New Roman" w:cs="Times New Roman"/>
        </w:rPr>
        <w:t>wealth index</w:t>
      </w:r>
      <w:del w:id="50" w:author="MJU" w:date="2022-04-06T22:49:00Z">
        <w:r w:rsidR="00873878" w:rsidRPr="00467B9D" w:rsidDel="00E95CB3">
          <w:rPr>
            <w:rFonts w:ascii="Times New Roman" w:eastAsia="Arial" w:hAnsi="Times New Roman" w:cs="Times New Roman"/>
          </w:rPr>
          <w:delText>, and children's age</w:delText>
        </w:r>
      </w:del>
      <w:r w:rsidR="00873878" w:rsidRPr="00467B9D">
        <w:rPr>
          <w:rFonts w:ascii="Times New Roman" w:eastAsia="Arial" w:hAnsi="Times New Roman" w:cs="Times New Roman"/>
        </w:rPr>
        <w:t xml:space="preserve"> were significantly associated with stunting. </w:t>
      </w:r>
      <w:del w:id="51" w:author="MJU" w:date="2022-04-06T22:53:00Z">
        <w:r w:rsidR="00873878" w:rsidRPr="00467B9D" w:rsidDel="00466ED5">
          <w:rPr>
            <w:rFonts w:ascii="Times New Roman" w:eastAsia="Arial" w:hAnsi="Times New Roman" w:cs="Times New Roman"/>
          </w:rPr>
          <w:delText xml:space="preserve">From the overall analysis, the multilevel logistic regression model describes more precise results than the </w:delText>
        </w:r>
      </w:del>
      <w:del w:id="52" w:author="MJU" w:date="2022-04-06T22:49:00Z">
        <w:r w:rsidR="00873878" w:rsidRPr="00467B9D" w:rsidDel="00E95CB3">
          <w:rPr>
            <w:rFonts w:ascii="Times New Roman" w:eastAsia="Arial" w:hAnsi="Times New Roman" w:cs="Times New Roman"/>
          </w:rPr>
          <w:delText xml:space="preserve">multivariate </w:delText>
        </w:r>
      </w:del>
      <w:del w:id="53" w:author="MJU" w:date="2022-04-06T22:53:00Z">
        <w:r w:rsidR="00873878" w:rsidRPr="00467B9D" w:rsidDel="00466ED5">
          <w:rPr>
            <w:rFonts w:ascii="Times New Roman" w:eastAsia="Arial" w:hAnsi="Times New Roman" w:cs="Times New Roman"/>
          </w:rPr>
          <w:delText>model.</w:delText>
        </w:r>
        <w:r w:rsidRPr="00467B9D" w:rsidDel="00466ED5">
          <w:rPr>
            <w:rFonts w:ascii="Times New Roman" w:eastAsia="Arial" w:hAnsi="Times New Roman" w:cs="Times New Roman"/>
          </w:rPr>
          <w:delText xml:space="preserve"> </w:delText>
        </w:r>
      </w:del>
    </w:p>
    <w:p w14:paraId="00000024" w14:textId="6CA17C47" w:rsidR="00FE5AEA" w:rsidRPr="00467B9D" w:rsidRDefault="00AD3945" w:rsidP="00121845">
      <w:pPr>
        <w:spacing w:after="0" w:line="480" w:lineRule="auto"/>
        <w:rPr>
          <w:rFonts w:ascii="Times New Roman" w:eastAsia="Arial" w:hAnsi="Times New Roman" w:cs="Times New Roman"/>
        </w:rPr>
      </w:pPr>
      <w:r w:rsidRPr="00467B9D">
        <w:rPr>
          <w:rFonts w:ascii="Times New Roman" w:eastAsia="Arial" w:hAnsi="Times New Roman" w:cs="Times New Roman"/>
          <w:b/>
        </w:rPr>
        <w:t xml:space="preserve">Conclusion: </w:t>
      </w:r>
      <w:r w:rsidRPr="00467B9D">
        <w:rPr>
          <w:rFonts w:ascii="Times New Roman" w:eastAsia="Arial" w:hAnsi="Times New Roman" w:cs="Times New Roman"/>
        </w:rPr>
        <w:t>The prevalence of stunting is still very high in Bangladesh. The study found child stunting was significant in both individual and regional levels.</w:t>
      </w:r>
      <w:r w:rsidR="00473033" w:rsidRPr="00467B9D">
        <w:rPr>
          <w:rFonts w:ascii="Times New Roman" w:eastAsia="Arial" w:hAnsi="Times New Roman" w:cs="Times New Roman"/>
        </w:rPr>
        <w:t xml:space="preserve"> Most importantly, </w:t>
      </w:r>
      <w:ins w:id="54" w:author="MJU" w:date="2022-04-06T23:04:00Z">
        <w:r w:rsidR="00431A87">
          <w:rPr>
            <w:rFonts w:ascii="Times New Roman" w:eastAsia="Arial" w:hAnsi="Times New Roman" w:cs="Times New Roman"/>
          </w:rPr>
          <w:t xml:space="preserve">although Bangladesh achieved a good literacy level, </w:t>
        </w:r>
      </w:ins>
      <w:r w:rsidR="00473033" w:rsidRPr="00467B9D">
        <w:rPr>
          <w:rFonts w:ascii="Times New Roman" w:eastAsia="Arial" w:hAnsi="Times New Roman" w:cs="Times New Roman"/>
        </w:rPr>
        <w:t>educated parents are playing a vital role in reducing child malnutrition. Therefore, policy makers should take proper steps to increase the literacy rate as much as possible</w:t>
      </w:r>
      <w:r w:rsidRPr="00467B9D">
        <w:rPr>
          <w:rFonts w:ascii="Times New Roman" w:eastAsia="Arial" w:hAnsi="Times New Roman" w:cs="Times New Roman"/>
        </w:rPr>
        <w:t>.</w:t>
      </w:r>
    </w:p>
    <w:p w14:paraId="00000025" w14:textId="77777777" w:rsidR="00FE5AEA" w:rsidRPr="00467B9D" w:rsidRDefault="00FE5AEA">
      <w:pPr>
        <w:spacing w:after="0" w:line="276" w:lineRule="auto"/>
        <w:rPr>
          <w:rFonts w:ascii="Times New Roman" w:eastAsia="Arial" w:hAnsi="Times New Roman" w:cs="Times New Roman"/>
        </w:rPr>
      </w:pPr>
    </w:p>
    <w:p w14:paraId="00000026" w14:textId="77777777" w:rsidR="00FE5AEA" w:rsidRPr="00467B9D" w:rsidRDefault="00FE5AEA">
      <w:pPr>
        <w:spacing w:after="0" w:line="276" w:lineRule="auto"/>
        <w:rPr>
          <w:rFonts w:ascii="Times New Roman" w:eastAsia="Arial" w:hAnsi="Times New Roman" w:cs="Times New Roman"/>
        </w:rPr>
      </w:pPr>
    </w:p>
    <w:p w14:paraId="00000027" w14:textId="77777777" w:rsidR="00FE5AEA" w:rsidRPr="00467B9D" w:rsidRDefault="00FE5AEA">
      <w:pPr>
        <w:spacing w:after="0" w:line="276" w:lineRule="auto"/>
        <w:rPr>
          <w:rFonts w:ascii="Times New Roman" w:eastAsia="Arial" w:hAnsi="Times New Roman" w:cs="Times New Roman"/>
        </w:rPr>
      </w:pPr>
    </w:p>
    <w:p w14:paraId="00000028" w14:textId="77777777" w:rsidR="00FE5AEA" w:rsidRPr="00467B9D" w:rsidRDefault="00FE5AEA">
      <w:pPr>
        <w:spacing w:after="0" w:line="276" w:lineRule="auto"/>
        <w:rPr>
          <w:rFonts w:ascii="Times New Roman" w:eastAsia="Arial" w:hAnsi="Times New Roman" w:cs="Times New Roman"/>
        </w:rPr>
      </w:pPr>
    </w:p>
    <w:p w14:paraId="00000029" w14:textId="258077B7" w:rsidR="00FE5AEA" w:rsidRPr="00467B9D" w:rsidRDefault="00121845">
      <w:pPr>
        <w:spacing w:after="0" w:line="276" w:lineRule="auto"/>
        <w:rPr>
          <w:rFonts w:ascii="Times New Roman" w:eastAsia="Arial" w:hAnsi="Times New Roman" w:cs="Times New Roman"/>
        </w:rPr>
      </w:pPr>
      <w:ins w:id="55" w:author="Chowdhury,Muhammad Abdul Baker" w:date="2022-03-08T09:34:00Z">
        <w:r>
          <w:rPr>
            <w:rFonts w:ascii="Times New Roman" w:eastAsia="Arial" w:hAnsi="Times New Roman" w:cs="Times New Roman"/>
          </w:rPr>
          <w:t xml:space="preserve">Keywords: </w:t>
        </w:r>
      </w:ins>
    </w:p>
    <w:p w14:paraId="0000002A" w14:textId="681DB24A" w:rsidR="006F60F7" w:rsidRDefault="006F60F7">
      <w:pPr>
        <w:rPr>
          <w:ins w:id="56" w:author="Chowdhury,Muhammad Abdul Baker" w:date="2022-03-14T15:04:00Z"/>
          <w:rFonts w:ascii="Times New Roman" w:eastAsia="Arial" w:hAnsi="Times New Roman" w:cs="Times New Roman"/>
          <w:b/>
          <w:bCs/>
          <w:sz w:val="36"/>
          <w:szCs w:val="36"/>
        </w:rPr>
      </w:pPr>
      <w:ins w:id="57" w:author="Chowdhury,Muhammad Abdul Baker" w:date="2022-03-14T15:04:00Z">
        <w:r>
          <w:rPr>
            <w:rFonts w:eastAsia="Arial"/>
          </w:rPr>
          <w:lastRenderedPageBreak/>
          <w:br w:type="page"/>
        </w:r>
      </w:ins>
    </w:p>
    <w:p w14:paraId="00000031" w14:textId="77777777" w:rsidR="00FE5AEA" w:rsidRPr="00F10AEA" w:rsidRDefault="00AD3945">
      <w:pPr>
        <w:pStyle w:val="Heading2"/>
        <w:rPr>
          <w:sz w:val="24"/>
          <w:szCs w:val="24"/>
        </w:rPr>
      </w:pPr>
      <w:commentRangeStart w:id="58"/>
      <w:r w:rsidRPr="00F10AEA">
        <w:rPr>
          <w:sz w:val="24"/>
          <w:szCs w:val="24"/>
        </w:rPr>
        <w:lastRenderedPageBreak/>
        <w:t>Introduction</w:t>
      </w:r>
      <w:commentRangeEnd w:id="58"/>
      <w:r w:rsidR="00431A87">
        <w:rPr>
          <w:rStyle w:val="CommentReference"/>
          <w:rFonts w:ascii="Calibri" w:eastAsia="Calibri" w:hAnsi="Calibri" w:cs="Calibri"/>
          <w:b w:val="0"/>
          <w:bCs w:val="0"/>
        </w:rPr>
        <w:commentReference w:id="58"/>
      </w:r>
    </w:p>
    <w:p w14:paraId="00000032" w14:textId="3A3EB9C8" w:rsidR="00FE5AEA" w:rsidRPr="0073466B" w:rsidRDefault="00AD3945" w:rsidP="0073466B">
      <w:pPr>
        <w:spacing w:line="360" w:lineRule="auto"/>
        <w:ind w:firstLine="720"/>
        <w:rPr>
          <w:rFonts w:ascii="Times New Roman" w:hAnsi="Times New Roman" w:cs="Times New Roman"/>
          <w:sz w:val="24"/>
          <w:szCs w:val="24"/>
          <w:highlight w:val="white"/>
        </w:rPr>
      </w:pPr>
      <w:r w:rsidRPr="0073466B">
        <w:rPr>
          <w:rFonts w:ascii="Times New Roman" w:hAnsi="Times New Roman" w:cs="Times New Roman"/>
          <w:sz w:val="24"/>
          <w:szCs w:val="24"/>
        </w:rPr>
        <w:t xml:space="preserve">Stunting is one of the most well-established risk </w:t>
      </w:r>
      <w:del w:id="59" w:author="Chowdhury,Muhammad Abdul Baker" w:date="2022-03-08T09:41:00Z">
        <w:r w:rsidRPr="0073466B" w:rsidDel="00151885">
          <w:rPr>
            <w:rFonts w:ascii="Times New Roman" w:hAnsi="Times New Roman" w:cs="Times New Roman"/>
            <w:sz w:val="24"/>
            <w:szCs w:val="24"/>
          </w:rPr>
          <w:delText xml:space="preserve">indicators </w:delText>
        </w:r>
      </w:del>
      <w:ins w:id="60" w:author="Chowdhury,Muhammad Abdul Baker" w:date="2022-03-08T09:41:00Z">
        <w:r w:rsidR="00151885" w:rsidRPr="0073466B">
          <w:rPr>
            <w:rFonts w:ascii="Times New Roman" w:hAnsi="Times New Roman" w:cs="Times New Roman"/>
            <w:sz w:val="24"/>
            <w:szCs w:val="24"/>
          </w:rPr>
          <w:t xml:space="preserve">factor </w:t>
        </w:r>
      </w:ins>
      <w:r w:rsidRPr="0073466B">
        <w:rPr>
          <w:rFonts w:ascii="Times New Roman" w:hAnsi="Times New Roman" w:cs="Times New Roman"/>
          <w:sz w:val="24"/>
          <w:szCs w:val="24"/>
        </w:rPr>
        <w:t xml:space="preserve">of poor child development. </w:t>
      </w:r>
      <w:commentRangeStart w:id="61"/>
      <w:r w:rsidRPr="0073466B">
        <w:rPr>
          <w:rFonts w:ascii="Times New Roman" w:hAnsi="Times New Roman" w:cs="Times New Roman"/>
          <w:sz w:val="24"/>
          <w:szCs w:val="24"/>
        </w:rPr>
        <w:t xml:space="preserve">Basically, </w:t>
      </w:r>
      <w:r w:rsidRPr="0073466B">
        <w:rPr>
          <w:rFonts w:ascii="Times New Roman" w:hAnsi="Times New Roman" w:cs="Times New Roman"/>
          <w:sz w:val="24"/>
          <w:szCs w:val="24"/>
          <w:highlight w:val="white"/>
        </w:rPr>
        <w:t>Child malnutrition estimates for the indicators stunting, wasting, overweight and underweight describe the magnitude and patterns of under- and overnutrition.</w:t>
      </w:r>
      <w:commentRangeEnd w:id="61"/>
      <w:r w:rsidR="00151885" w:rsidRPr="0073466B">
        <w:rPr>
          <w:rStyle w:val="CommentReference"/>
          <w:rFonts w:ascii="Times New Roman" w:hAnsi="Times New Roman" w:cs="Times New Roman"/>
          <w:sz w:val="24"/>
          <w:szCs w:val="24"/>
        </w:rPr>
        <w:commentReference w:id="61"/>
      </w:r>
      <w:r w:rsidRPr="0073466B">
        <w:rPr>
          <w:rFonts w:ascii="Times New Roman" w:hAnsi="Times New Roman" w:cs="Times New Roman"/>
          <w:sz w:val="24"/>
          <w:szCs w:val="24"/>
        </w:rPr>
        <w:t xml:space="preserve"> Globally, </w:t>
      </w:r>
      <w:r w:rsidRPr="0073466B">
        <w:rPr>
          <w:rFonts w:ascii="Times New Roman" w:hAnsi="Times New Roman" w:cs="Times New Roman"/>
          <w:sz w:val="24"/>
          <w:szCs w:val="24"/>
          <w:highlight w:val="white"/>
        </w:rPr>
        <w:t xml:space="preserve">149.2 million </w:t>
      </w:r>
      <w:ins w:id="62" w:author="Chowdhury,Muhammad Abdul Baker" w:date="2022-03-08T09:46:00Z">
        <w:r w:rsidR="00865C76" w:rsidRPr="0073466B">
          <w:rPr>
            <w:rFonts w:ascii="Times New Roman" w:hAnsi="Times New Roman" w:cs="Times New Roman"/>
            <w:sz w:val="24"/>
            <w:szCs w:val="24"/>
            <w:highlight w:val="white"/>
          </w:rPr>
          <w:t xml:space="preserve">under </w:t>
        </w:r>
      </w:ins>
      <w:ins w:id="63" w:author="Chowdhury,Muhammad Abdul Baker" w:date="2022-03-08T09:47:00Z">
        <w:r w:rsidR="00865C76" w:rsidRPr="0073466B">
          <w:rPr>
            <w:rFonts w:ascii="Times New Roman" w:hAnsi="Times New Roman" w:cs="Times New Roman"/>
            <w:sz w:val="24"/>
            <w:szCs w:val="24"/>
            <w:highlight w:val="white"/>
          </w:rPr>
          <w:t>five</w:t>
        </w:r>
      </w:ins>
      <w:ins w:id="64" w:author="Chowdhury,Muhammad Abdul Baker" w:date="2022-03-08T09:46:00Z">
        <w:r w:rsidR="00865C76" w:rsidRPr="0073466B">
          <w:rPr>
            <w:rFonts w:ascii="Times New Roman" w:hAnsi="Times New Roman" w:cs="Times New Roman"/>
            <w:sz w:val="24"/>
            <w:szCs w:val="24"/>
            <w:highlight w:val="white"/>
          </w:rPr>
          <w:t xml:space="preserve"> </w:t>
        </w:r>
      </w:ins>
      <w:r w:rsidRPr="0073466B">
        <w:rPr>
          <w:rFonts w:ascii="Times New Roman" w:hAnsi="Times New Roman" w:cs="Times New Roman"/>
          <w:sz w:val="24"/>
          <w:szCs w:val="24"/>
          <w:highlight w:val="white"/>
        </w:rPr>
        <w:t xml:space="preserve">children (22.0%) </w:t>
      </w:r>
      <w:del w:id="65" w:author="Chowdhury,Muhammad Abdul Baker" w:date="2022-03-08T09:47:00Z">
        <w:r w:rsidRPr="0073466B" w:rsidDel="00865C76">
          <w:rPr>
            <w:rFonts w:ascii="Times New Roman" w:hAnsi="Times New Roman" w:cs="Times New Roman"/>
            <w:sz w:val="24"/>
            <w:szCs w:val="24"/>
            <w:highlight w:val="white"/>
          </w:rPr>
          <w:delText xml:space="preserve">who </w:delText>
        </w:r>
      </w:del>
      <w:r w:rsidRPr="0073466B">
        <w:rPr>
          <w:rFonts w:ascii="Times New Roman" w:hAnsi="Times New Roman" w:cs="Times New Roman"/>
          <w:sz w:val="24"/>
          <w:szCs w:val="24"/>
          <w:highlight w:val="white"/>
        </w:rPr>
        <w:t xml:space="preserve">are </w:t>
      </w:r>
      <w:del w:id="66" w:author="Chowdhury,Muhammad Abdul Baker" w:date="2022-03-08T09:47:00Z">
        <w:r w:rsidRPr="0073466B" w:rsidDel="00865C76">
          <w:rPr>
            <w:rFonts w:ascii="Times New Roman" w:hAnsi="Times New Roman" w:cs="Times New Roman"/>
            <w:sz w:val="24"/>
            <w:szCs w:val="24"/>
            <w:highlight w:val="white"/>
          </w:rPr>
          <w:delText xml:space="preserve">under 5 years old </w:delText>
        </w:r>
      </w:del>
      <w:r w:rsidRPr="0073466B">
        <w:rPr>
          <w:rFonts w:ascii="Times New Roman" w:hAnsi="Times New Roman" w:cs="Times New Roman"/>
          <w:sz w:val="24"/>
          <w:szCs w:val="24"/>
          <w:highlight w:val="white"/>
        </w:rPr>
        <w:t>suffer</w:t>
      </w:r>
      <w:ins w:id="67" w:author="Chowdhury,Muhammad Abdul Baker" w:date="2022-03-08T09:47:00Z">
        <w:r w:rsidR="00865C76" w:rsidRPr="0073466B">
          <w:rPr>
            <w:rFonts w:ascii="Times New Roman" w:hAnsi="Times New Roman" w:cs="Times New Roman"/>
            <w:sz w:val="24"/>
            <w:szCs w:val="24"/>
            <w:highlight w:val="white"/>
          </w:rPr>
          <w:t>ing</w:t>
        </w:r>
      </w:ins>
      <w:r w:rsidRPr="0073466B">
        <w:rPr>
          <w:rFonts w:ascii="Times New Roman" w:hAnsi="Times New Roman" w:cs="Times New Roman"/>
          <w:sz w:val="24"/>
          <w:szCs w:val="24"/>
          <w:highlight w:val="white"/>
        </w:rPr>
        <w:t xml:space="preserve"> from stunting in 2020 </w:t>
      </w:r>
      <w:r w:rsidRPr="0073466B">
        <w:rPr>
          <w:rFonts w:ascii="Times New Roman" w:hAnsi="Times New Roman" w:cs="Times New Roman"/>
          <w:color w:val="000000"/>
          <w:sz w:val="24"/>
          <w:szCs w:val="24"/>
          <w:highlight w:val="white"/>
        </w:rPr>
        <w:t>(</w:t>
      </w:r>
      <w:commentRangeStart w:id="68"/>
      <w:r w:rsidRPr="0073466B">
        <w:rPr>
          <w:rFonts w:ascii="Times New Roman" w:hAnsi="Times New Roman" w:cs="Times New Roman"/>
          <w:color w:val="000000"/>
          <w:sz w:val="24"/>
          <w:szCs w:val="24"/>
          <w:highlight w:val="white"/>
        </w:rPr>
        <w:t>World Health Organization</w:t>
      </w:r>
      <w:commentRangeEnd w:id="68"/>
      <w:r w:rsidR="00431A87">
        <w:rPr>
          <w:rStyle w:val="CommentReference"/>
        </w:rPr>
        <w:commentReference w:id="68"/>
      </w:r>
      <w:r w:rsidRPr="0073466B">
        <w:rPr>
          <w:rFonts w:ascii="Times New Roman" w:hAnsi="Times New Roman" w:cs="Times New Roman"/>
          <w:color w:val="000000"/>
          <w:sz w:val="24"/>
          <w:szCs w:val="24"/>
          <w:highlight w:val="white"/>
        </w:rPr>
        <w:t>, 2021)</w:t>
      </w:r>
      <w:r w:rsidRPr="0073466B">
        <w:rPr>
          <w:rFonts w:ascii="Times New Roman" w:hAnsi="Times New Roman" w:cs="Times New Roman"/>
          <w:sz w:val="24"/>
          <w:szCs w:val="24"/>
          <w:highlight w:val="white"/>
        </w:rPr>
        <w:t xml:space="preserve">. </w:t>
      </w:r>
      <w:del w:id="69" w:author="Chowdhury,Muhammad Abdul Baker" w:date="2022-03-08T09:47:00Z">
        <w:r w:rsidRPr="0073466B" w:rsidDel="00865C76">
          <w:rPr>
            <w:rFonts w:ascii="Times New Roman" w:hAnsi="Times New Roman" w:cs="Times New Roman"/>
            <w:sz w:val="24"/>
            <w:szCs w:val="24"/>
            <w:highlight w:val="white"/>
          </w:rPr>
          <w:delText xml:space="preserve">If we look at previous </w:delText>
        </w:r>
      </w:del>
      <w:del w:id="70" w:author="MJU" w:date="2022-04-06T23:07:00Z">
        <w:r w:rsidRPr="0073466B" w:rsidDel="00431A87">
          <w:rPr>
            <w:rFonts w:ascii="Times New Roman" w:hAnsi="Times New Roman" w:cs="Times New Roman"/>
            <w:sz w:val="24"/>
            <w:szCs w:val="24"/>
            <w:highlight w:val="white"/>
          </w:rPr>
          <w:delText>history</w:delText>
        </w:r>
      </w:del>
      <w:ins w:id="71" w:author="Chowdhury,Muhammad Abdul Baker" w:date="2022-03-08T09:47:00Z">
        <w:del w:id="72" w:author="MJU" w:date="2022-04-06T23:07:00Z">
          <w:r w:rsidR="00865C76" w:rsidRPr="0073466B" w:rsidDel="00431A87">
            <w:rPr>
              <w:rFonts w:ascii="Times New Roman" w:hAnsi="Times New Roman" w:cs="Times New Roman"/>
              <w:sz w:val="24"/>
              <w:szCs w:val="24"/>
              <w:highlight w:val="white"/>
            </w:rPr>
            <w:delText xml:space="preserve">The global prevalence of </w:delText>
          </w:r>
        </w:del>
      </w:ins>
      <w:del w:id="73" w:author="MJU" w:date="2022-04-06T23:07:00Z">
        <w:r w:rsidRPr="0073466B" w:rsidDel="00431A87">
          <w:rPr>
            <w:rFonts w:ascii="Times New Roman" w:hAnsi="Times New Roman" w:cs="Times New Roman"/>
            <w:sz w:val="24"/>
            <w:szCs w:val="24"/>
            <w:highlight w:val="white"/>
          </w:rPr>
          <w:delText>,</w:delText>
        </w:r>
      </w:del>
      <w:ins w:id="74" w:author="Chowdhury,Muhammad Abdul Baker" w:date="2022-03-08T09:47:00Z">
        <w:del w:id="75" w:author="MJU" w:date="2022-04-06T23:07:00Z">
          <w:r w:rsidR="00865C76" w:rsidRPr="0073466B" w:rsidDel="00431A87">
            <w:rPr>
              <w:rFonts w:ascii="Times New Roman" w:hAnsi="Times New Roman" w:cs="Times New Roman"/>
              <w:sz w:val="24"/>
              <w:szCs w:val="24"/>
              <w:highlight w:val="white"/>
            </w:rPr>
            <w:delText>stunting</w:delText>
          </w:r>
        </w:del>
      </w:ins>
      <w:ins w:id="76" w:author="Chowdhury,Muhammad Abdul Baker" w:date="2022-03-08T09:48:00Z">
        <w:del w:id="77" w:author="MJU" w:date="2022-04-06T23:07:00Z">
          <w:r w:rsidR="00865C76" w:rsidRPr="0073466B" w:rsidDel="00431A87">
            <w:rPr>
              <w:rFonts w:ascii="Times New Roman" w:hAnsi="Times New Roman" w:cs="Times New Roman"/>
              <w:sz w:val="24"/>
              <w:szCs w:val="24"/>
              <w:highlight w:val="white"/>
            </w:rPr>
            <w:delText xml:space="preserve"> was 76%</w:delText>
          </w:r>
        </w:del>
      </w:ins>
      <w:del w:id="78" w:author="MJU" w:date="2022-04-06T23:07:00Z">
        <w:r w:rsidRPr="0073466B" w:rsidDel="00431A87">
          <w:rPr>
            <w:rFonts w:ascii="Times New Roman" w:hAnsi="Times New Roman" w:cs="Times New Roman"/>
            <w:sz w:val="24"/>
            <w:szCs w:val="24"/>
            <w:highlight w:val="white"/>
          </w:rPr>
          <w:delText xml:space="preserve"> in 1997 the percentage of stunting was 76% worldwide, which</w:delText>
        </w:r>
      </w:del>
      <w:ins w:id="79" w:author="Chowdhury,Muhammad Abdul Baker" w:date="2022-03-08T09:48:00Z">
        <w:del w:id="80" w:author="MJU" w:date="2022-04-06T23:07:00Z">
          <w:r w:rsidR="00865C76" w:rsidRPr="0073466B" w:rsidDel="00431A87">
            <w:rPr>
              <w:rFonts w:ascii="Times New Roman" w:hAnsi="Times New Roman" w:cs="Times New Roman"/>
              <w:sz w:val="24"/>
              <w:szCs w:val="24"/>
              <w:highlight w:val="white"/>
            </w:rPr>
            <w:delText>and it has been</w:delText>
          </w:r>
        </w:del>
      </w:ins>
      <w:del w:id="81" w:author="MJU" w:date="2022-04-06T23:07:00Z">
        <w:r w:rsidRPr="0073466B" w:rsidDel="00431A87">
          <w:rPr>
            <w:rFonts w:ascii="Times New Roman" w:hAnsi="Times New Roman" w:cs="Times New Roman"/>
            <w:sz w:val="24"/>
            <w:szCs w:val="24"/>
            <w:highlight w:val="white"/>
          </w:rPr>
          <w:delText xml:space="preserve"> </w:delText>
        </w:r>
      </w:del>
      <w:ins w:id="82" w:author="Chowdhury,Muhammad Abdul Baker" w:date="2022-03-08T09:49:00Z">
        <w:del w:id="83" w:author="MJU" w:date="2022-04-06T23:07:00Z">
          <w:r w:rsidR="00865C76" w:rsidRPr="0073466B" w:rsidDel="00431A87">
            <w:rPr>
              <w:rFonts w:ascii="Times New Roman" w:hAnsi="Times New Roman" w:cs="Times New Roman"/>
              <w:sz w:val="24"/>
              <w:szCs w:val="24"/>
              <w:highlight w:val="white"/>
            </w:rPr>
            <w:delText xml:space="preserve">since then </w:delText>
          </w:r>
        </w:del>
      </w:ins>
      <w:del w:id="84" w:author="MJU" w:date="2022-04-06T23:07:00Z">
        <w:r w:rsidRPr="0073466B" w:rsidDel="00431A87">
          <w:rPr>
            <w:rFonts w:ascii="Times New Roman" w:hAnsi="Times New Roman" w:cs="Times New Roman"/>
            <w:sz w:val="24"/>
            <w:szCs w:val="24"/>
            <w:highlight w:val="white"/>
          </w:rPr>
          <w:delText xml:space="preserve">decreases over time </w:delText>
        </w:r>
        <w:r w:rsidRPr="0073466B" w:rsidDel="00431A87">
          <w:rPr>
            <w:rFonts w:ascii="Times New Roman" w:hAnsi="Times New Roman" w:cs="Times New Roman"/>
            <w:color w:val="000000"/>
            <w:sz w:val="24"/>
            <w:szCs w:val="24"/>
            <w:highlight w:val="white"/>
          </w:rPr>
          <w:delText>(Frongillo et al.,1997)</w:delText>
        </w:r>
        <w:r w:rsidRPr="0073466B" w:rsidDel="00431A87">
          <w:rPr>
            <w:rFonts w:ascii="Times New Roman" w:hAnsi="Times New Roman" w:cs="Times New Roman"/>
            <w:sz w:val="24"/>
            <w:szCs w:val="24"/>
            <w:highlight w:val="white"/>
          </w:rPr>
          <w:delText xml:space="preserve">. </w:delText>
        </w:r>
      </w:del>
      <w:r w:rsidRPr="0073466B">
        <w:rPr>
          <w:rFonts w:ascii="Times New Roman" w:hAnsi="Times New Roman" w:cs="Times New Roman"/>
          <w:sz w:val="24"/>
          <w:szCs w:val="24"/>
          <w:highlight w:val="white"/>
        </w:rPr>
        <w:t xml:space="preserve">There is an international goal </w:t>
      </w:r>
      <w:ins w:id="85" w:author="Chowdhury,Muhammad Abdul Baker" w:date="2022-03-08T09:44:00Z">
        <w:r w:rsidR="00035BAA" w:rsidRPr="0073466B">
          <w:rPr>
            <w:rFonts w:ascii="Times New Roman" w:hAnsi="Times New Roman" w:cs="Times New Roman"/>
            <w:sz w:val="24"/>
            <w:szCs w:val="24"/>
            <w:highlight w:val="white"/>
          </w:rPr>
          <w:t xml:space="preserve">to reduce </w:t>
        </w:r>
      </w:ins>
      <w:del w:id="86" w:author="Chowdhury,Muhammad Abdul Baker" w:date="2022-03-08T09:44:00Z">
        <w:r w:rsidRPr="0073466B" w:rsidDel="00035BAA">
          <w:rPr>
            <w:rFonts w:ascii="Times New Roman" w:hAnsi="Times New Roman" w:cs="Times New Roman"/>
            <w:sz w:val="24"/>
            <w:szCs w:val="24"/>
            <w:highlight w:val="white"/>
          </w:rPr>
          <w:delText>that translates to a 3.9% decrease each year to eliminate</w:delText>
        </w:r>
      </w:del>
      <w:r w:rsidRPr="0073466B">
        <w:rPr>
          <w:rFonts w:ascii="Times New Roman" w:hAnsi="Times New Roman" w:cs="Times New Roman"/>
          <w:sz w:val="24"/>
          <w:szCs w:val="24"/>
          <w:highlight w:val="white"/>
        </w:rPr>
        <w:t xml:space="preserve"> the number of stunted children from 171 million in 2010 to about 100 million in 2025</w:t>
      </w:r>
      <w:ins w:id="87" w:author="Chowdhury,Muhammad Abdul Baker" w:date="2022-03-08T09:45:00Z">
        <w:r w:rsidR="00035BAA" w:rsidRPr="0073466B">
          <w:rPr>
            <w:rFonts w:ascii="Times New Roman" w:hAnsi="Times New Roman" w:cs="Times New Roman"/>
            <w:sz w:val="24"/>
            <w:szCs w:val="24"/>
            <w:highlight w:val="white"/>
          </w:rPr>
          <w:t xml:space="preserve">, </w:t>
        </w:r>
      </w:ins>
      <w:del w:id="88" w:author="Chowdhury,Muhammad Abdul Baker" w:date="2022-03-08T09:45:00Z">
        <w:r w:rsidRPr="0073466B" w:rsidDel="00035BAA">
          <w:rPr>
            <w:rFonts w:ascii="Times New Roman" w:hAnsi="Times New Roman" w:cs="Times New Roman"/>
            <w:sz w:val="24"/>
            <w:szCs w:val="24"/>
            <w:highlight w:val="white"/>
          </w:rPr>
          <w:delText xml:space="preserve"> but </w:delText>
        </w:r>
        <w:r w:rsidRPr="0073466B" w:rsidDel="00A4407A">
          <w:rPr>
            <w:rFonts w:ascii="Times New Roman" w:hAnsi="Times New Roman" w:cs="Times New Roman"/>
            <w:sz w:val="24"/>
            <w:szCs w:val="24"/>
            <w:highlight w:val="white"/>
          </w:rPr>
          <w:delText>with</w:delText>
        </w:r>
      </w:del>
      <w:ins w:id="89" w:author="Chowdhury,Muhammad Abdul Baker" w:date="2022-03-08T09:45:00Z">
        <w:r w:rsidR="00A4407A" w:rsidRPr="0073466B">
          <w:rPr>
            <w:rFonts w:ascii="Times New Roman" w:hAnsi="Times New Roman" w:cs="Times New Roman"/>
            <w:sz w:val="24"/>
            <w:szCs w:val="24"/>
            <w:highlight w:val="white"/>
          </w:rPr>
          <w:t xml:space="preserve">however </w:t>
        </w:r>
      </w:ins>
      <w:del w:id="90" w:author="Chowdhury,Muhammad Abdul Baker" w:date="2022-03-08T09:45:00Z">
        <w:r w:rsidRPr="0073466B" w:rsidDel="00A4407A">
          <w:rPr>
            <w:rFonts w:ascii="Times New Roman" w:hAnsi="Times New Roman" w:cs="Times New Roman"/>
            <w:sz w:val="24"/>
            <w:szCs w:val="24"/>
            <w:highlight w:val="white"/>
          </w:rPr>
          <w:delText xml:space="preserve"> </w:delText>
        </w:r>
      </w:del>
      <w:ins w:id="91" w:author="Chowdhury,Muhammad Abdul Baker" w:date="2022-03-08T09:45:00Z">
        <w:r w:rsidR="00A4407A" w:rsidRPr="0073466B">
          <w:rPr>
            <w:rFonts w:ascii="Times New Roman" w:hAnsi="Times New Roman" w:cs="Times New Roman"/>
            <w:sz w:val="24"/>
            <w:szCs w:val="24"/>
            <w:highlight w:val="white"/>
          </w:rPr>
          <w:t>at current</w:t>
        </w:r>
      </w:ins>
      <w:del w:id="92" w:author="Chowdhury,Muhammad Abdul Baker" w:date="2022-03-08T09:45:00Z">
        <w:r w:rsidRPr="0073466B" w:rsidDel="00A4407A">
          <w:rPr>
            <w:rFonts w:ascii="Times New Roman" w:hAnsi="Times New Roman" w:cs="Times New Roman"/>
            <w:sz w:val="24"/>
            <w:szCs w:val="24"/>
            <w:highlight w:val="white"/>
          </w:rPr>
          <w:delText>the present</w:delText>
        </w:r>
      </w:del>
      <w:r w:rsidRPr="0073466B">
        <w:rPr>
          <w:rFonts w:ascii="Times New Roman" w:hAnsi="Times New Roman" w:cs="Times New Roman"/>
          <w:sz w:val="24"/>
          <w:szCs w:val="24"/>
          <w:highlight w:val="white"/>
        </w:rPr>
        <w:t xml:space="preserve"> rate </w:t>
      </w:r>
      <w:del w:id="93" w:author="Chowdhury,Muhammad Abdul Baker" w:date="2022-03-08T09:45:00Z">
        <w:r w:rsidRPr="0073466B" w:rsidDel="00A4407A">
          <w:rPr>
            <w:rFonts w:ascii="Times New Roman" w:hAnsi="Times New Roman" w:cs="Times New Roman"/>
            <w:sz w:val="24"/>
            <w:szCs w:val="24"/>
            <w:highlight w:val="white"/>
          </w:rPr>
          <w:delText>probably,</w:delText>
        </w:r>
      </w:del>
      <w:r w:rsidRPr="0073466B">
        <w:rPr>
          <w:rFonts w:ascii="Times New Roman" w:hAnsi="Times New Roman" w:cs="Times New Roman"/>
          <w:sz w:val="24"/>
          <w:szCs w:val="24"/>
          <w:highlight w:val="white"/>
        </w:rPr>
        <w:t xml:space="preserve"> it </w:t>
      </w:r>
      <w:r w:rsidRPr="0073466B">
        <w:rPr>
          <w:rFonts w:ascii="Times New Roman" w:hAnsi="Times New Roman" w:cs="Times New Roman"/>
          <w:color w:val="202124"/>
          <w:sz w:val="24"/>
          <w:szCs w:val="24"/>
          <w:highlight w:val="white"/>
        </w:rPr>
        <w:t xml:space="preserve">will </w:t>
      </w:r>
      <w:del w:id="94" w:author="Chowdhury,Muhammad Abdul Baker" w:date="2022-03-08T09:45:00Z">
        <w:r w:rsidRPr="0073466B" w:rsidDel="00A4407A">
          <w:rPr>
            <w:rFonts w:ascii="Times New Roman" w:hAnsi="Times New Roman" w:cs="Times New Roman"/>
            <w:color w:val="202124"/>
            <w:sz w:val="24"/>
            <w:szCs w:val="24"/>
            <w:highlight w:val="white"/>
          </w:rPr>
          <w:delText xml:space="preserve">be </w:delText>
        </w:r>
      </w:del>
      <w:ins w:id="95" w:author="Chowdhury,Muhammad Abdul Baker" w:date="2022-03-08T09:45:00Z">
        <w:r w:rsidR="00A4407A" w:rsidRPr="0073466B">
          <w:rPr>
            <w:rFonts w:ascii="Times New Roman" w:hAnsi="Times New Roman" w:cs="Times New Roman"/>
            <w:color w:val="202124"/>
            <w:sz w:val="24"/>
            <w:szCs w:val="24"/>
            <w:highlight w:val="white"/>
          </w:rPr>
          <w:t xml:space="preserve">most likely be </w:t>
        </w:r>
      </w:ins>
      <w:r w:rsidRPr="0073466B">
        <w:rPr>
          <w:rFonts w:ascii="Times New Roman" w:hAnsi="Times New Roman" w:cs="Times New Roman"/>
          <w:color w:val="202124"/>
          <w:sz w:val="24"/>
          <w:szCs w:val="24"/>
          <w:highlight w:val="white"/>
        </w:rPr>
        <w:t xml:space="preserve">127 million stunted children by 2025 </w:t>
      </w:r>
      <w:commentRangeStart w:id="96"/>
      <w:r w:rsidRPr="0073466B">
        <w:rPr>
          <w:rFonts w:ascii="Times New Roman" w:hAnsi="Times New Roman" w:cs="Times New Roman"/>
          <w:color w:val="202124"/>
          <w:sz w:val="24"/>
          <w:szCs w:val="24"/>
          <w:highlight w:val="white"/>
        </w:rPr>
        <w:t>(The World Health Organization’s global target)</w:t>
      </w:r>
      <w:r w:rsidRPr="0073466B">
        <w:rPr>
          <w:rFonts w:ascii="Times New Roman" w:hAnsi="Times New Roman" w:cs="Times New Roman"/>
          <w:sz w:val="24"/>
          <w:szCs w:val="24"/>
          <w:highlight w:val="white"/>
        </w:rPr>
        <w:t>.</w:t>
      </w:r>
      <w:commentRangeEnd w:id="96"/>
      <w:r w:rsidR="00431A87">
        <w:rPr>
          <w:rStyle w:val="CommentReference"/>
        </w:rPr>
        <w:commentReference w:id="96"/>
      </w:r>
    </w:p>
    <w:p w14:paraId="00000033" w14:textId="6620EDC7" w:rsidR="00FE5AEA" w:rsidRPr="0073466B" w:rsidDel="00620EAB" w:rsidRDefault="00AD3945" w:rsidP="0073466B">
      <w:pPr>
        <w:spacing w:line="360" w:lineRule="auto"/>
        <w:ind w:firstLine="720"/>
        <w:rPr>
          <w:del w:id="97" w:author="Chowdhury,Muhammad Abdul Baker" w:date="2022-03-08T09:51:00Z"/>
          <w:rFonts w:ascii="Times New Roman" w:hAnsi="Times New Roman" w:cs="Times New Roman"/>
          <w:color w:val="000000"/>
          <w:sz w:val="24"/>
          <w:szCs w:val="24"/>
          <w:highlight w:val="white"/>
        </w:rPr>
      </w:pPr>
      <w:commentRangeStart w:id="98"/>
      <w:r w:rsidRPr="0073466B">
        <w:rPr>
          <w:rFonts w:ascii="Times New Roman" w:hAnsi="Times New Roman" w:cs="Times New Roman"/>
          <w:sz w:val="24"/>
          <w:szCs w:val="24"/>
          <w:highlight w:val="white"/>
        </w:rPr>
        <w:t xml:space="preserve">However, in most of the sub-Saharan African countries, the rate of stunting is also high. One of them is Ethiopia (the second-most populous country in Africa after Nigeria), this country </w:t>
      </w:r>
      <w:r w:rsidRPr="0073466B">
        <w:rPr>
          <w:rFonts w:ascii="Times New Roman" w:hAnsi="Times New Roman" w:cs="Times New Roman"/>
          <w:color w:val="202124"/>
          <w:sz w:val="24"/>
          <w:szCs w:val="24"/>
          <w:highlight w:val="white"/>
        </w:rPr>
        <w:t xml:space="preserve">has seen a persistent reduction in stunting among children from 58 percent in 2000 to 38 percent in 2016 </w:t>
      </w:r>
      <w:r w:rsidRPr="0073466B">
        <w:rPr>
          <w:rFonts w:ascii="Times New Roman" w:hAnsi="Times New Roman" w:cs="Times New Roman"/>
          <w:color w:val="000000"/>
          <w:sz w:val="24"/>
          <w:szCs w:val="24"/>
          <w:highlight w:val="white"/>
        </w:rPr>
        <w:t xml:space="preserve">(UNICEF, </w:t>
      </w:r>
      <w:commentRangeStart w:id="99"/>
      <w:commentRangeStart w:id="100"/>
      <w:r w:rsidRPr="0073466B">
        <w:rPr>
          <w:rFonts w:ascii="Times New Roman" w:hAnsi="Times New Roman" w:cs="Times New Roman"/>
          <w:color w:val="000000"/>
          <w:sz w:val="24"/>
          <w:szCs w:val="24"/>
          <w:highlight w:val="white"/>
        </w:rPr>
        <w:t>2016</w:t>
      </w:r>
      <w:commentRangeEnd w:id="99"/>
      <w:r w:rsidR="00431A87">
        <w:rPr>
          <w:rStyle w:val="CommentReference"/>
        </w:rPr>
        <w:commentReference w:id="99"/>
      </w:r>
      <w:commentRangeEnd w:id="100"/>
      <w:r w:rsidR="00431A87">
        <w:rPr>
          <w:rStyle w:val="CommentReference"/>
        </w:rPr>
        <w:commentReference w:id="100"/>
      </w:r>
      <w:r w:rsidRPr="0073466B">
        <w:rPr>
          <w:rFonts w:ascii="Times New Roman" w:hAnsi="Times New Roman" w:cs="Times New Roman"/>
          <w:color w:val="000000"/>
          <w:sz w:val="24"/>
          <w:szCs w:val="24"/>
          <w:highlight w:val="white"/>
        </w:rPr>
        <w:t>).</w:t>
      </w:r>
      <w:commentRangeEnd w:id="98"/>
      <w:r w:rsidR="00865C76" w:rsidRPr="0073466B">
        <w:rPr>
          <w:rStyle w:val="CommentReference"/>
          <w:rFonts w:ascii="Times New Roman" w:hAnsi="Times New Roman" w:cs="Times New Roman"/>
          <w:sz w:val="24"/>
          <w:szCs w:val="24"/>
        </w:rPr>
        <w:commentReference w:id="98"/>
      </w:r>
    </w:p>
    <w:p w14:paraId="00000034" w14:textId="77777777" w:rsidR="00FE5AEA" w:rsidRPr="0073466B" w:rsidRDefault="00FE5AEA" w:rsidP="0073466B">
      <w:pPr>
        <w:spacing w:line="360" w:lineRule="auto"/>
        <w:ind w:firstLine="720"/>
        <w:rPr>
          <w:rFonts w:ascii="Times New Roman" w:hAnsi="Times New Roman" w:cs="Times New Roman"/>
          <w:sz w:val="24"/>
          <w:szCs w:val="24"/>
          <w:highlight w:val="white"/>
        </w:rPr>
      </w:pPr>
    </w:p>
    <w:p w14:paraId="00000035" w14:textId="402D53F6" w:rsidR="00FE5AEA" w:rsidRPr="0073466B" w:rsidRDefault="00AD3945" w:rsidP="0073466B">
      <w:pPr>
        <w:spacing w:line="360" w:lineRule="auto"/>
        <w:ind w:firstLine="720"/>
        <w:rPr>
          <w:rFonts w:ascii="Times New Roman" w:hAnsi="Times New Roman" w:cs="Times New Roman"/>
          <w:sz w:val="24"/>
          <w:szCs w:val="24"/>
          <w:highlight w:val="white"/>
        </w:rPr>
      </w:pPr>
      <w:commentRangeStart w:id="101"/>
      <w:r w:rsidRPr="0073466B">
        <w:rPr>
          <w:rFonts w:ascii="Times New Roman" w:hAnsi="Times New Roman" w:cs="Times New Roman"/>
          <w:sz w:val="24"/>
          <w:szCs w:val="24"/>
          <w:highlight w:val="white"/>
        </w:rPr>
        <w:t xml:space="preserve">Although, stunting has long-term impacts on individuals and societies, who most of the time face lack of maternal decision-making on major household purchases and freedom of mobility, lower household wealth status, and exclusive breastfeeding </w:t>
      </w:r>
      <w:r w:rsidRPr="0073466B">
        <w:rPr>
          <w:rFonts w:ascii="Times New Roman" w:hAnsi="Times New Roman" w:cs="Times New Roman"/>
          <w:color w:val="000000"/>
          <w:sz w:val="24"/>
          <w:szCs w:val="24"/>
          <w:highlight w:val="white"/>
        </w:rPr>
        <w:t>(</w:t>
      </w:r>
      <w:proofErr w:type="spellStart"/>
      <w:r w:rsidRPr="0073466B">
        <w:rPr>
          <w:rFonts w:ascii="Times New Roman" w:hAnsi="Times New Roman" w:cs="Times New Roman"/>
          <w:color w:val="000000"/>
          <w:sz w:val="24"/>
          <w:szCs w:val="24"/>
          <w:highlight w:val="white"/>
        </w:rPr>
        <w:t>Bogale</w:t>
      </w:r>
      <w:proofErr w:type="spellEnd"/>
      <w:r w:rsidRPr="0073466B">
        <w:rPr>
          <w:rFonts w:ascii="Times New Roman" w:hAnsi="Times New Roman" w:cs="Times New Roman"/>
          <w:color w:val="000000"/>
          <w:sz w:val="24"/>
          <w:szCs w:val="24"/>
          <w:highlight w:val="white"/>
        </w:rPr>
        <w:t xml:space="preserve"> et al., 2020)</w:t>
      </w:r>
      <w:r w:rsidRPr="0073466B">
        <w:rPr>
          <w:rFonts w:ascii="Times New Roman" w:hAnsi="Times New Roman" w:cs="Times New Roman"/>
          <w:sz w:val="24"/>
          <w:szCs w:val="24"/>
          <w:highlight w:val="white"/>
        </w:rPr>
        <w:t>.</w:t>
      </w:r>
      <w:commentRangeEnd w:id="101"/>
      <w:r w:rsidR="00431A87">
        <w:rPr>
          <w:rStyle w:val="CommentReference"/>
        </w:rPr>
        <w:commentReference w:id="101"/>
      </w:r>
      <w:r w:rsidRPr="0073466B">
        <w:rPr>
          <w:rFonts w:ascii="Times New Roman" w:hAnsi="Times New Roman" w:cs="Times New Roman"/>
          <w:sz w:val="24"/>
          <w:szCs w:val="24"/>
          <w:highlight w:val="white"/>
        </w:rPr>
        <w:t xml:space="preserve"> </w:t>
      </w:r>
      <w:r w:rsidRPr="0073466B">
        <w:rPr>
          <w:rFonts w:ascii="Times New Roman" w:hAnsi="Times New Roman" w:cs="Times New Roman"/>
          <w:sz w:val="24"/>
          <w:szCs w:val="24"/>
        </w:rPr>
        <w:t>The recent prevalence of stunting in Southern Asia is 30.7 percent, which is greater than the global norm of 22.0 percent, due to malnutrition (Bank, 2021)</w:t>
      </w:r>
      <w:r w:rsidRPr="0073466B">
        <w:rPr>
          <w:rFonts w:ascii="Times New Roman" w:hAnsi="Times New Roman" w:cs="Times New Roman"/>
          <w:sz w:val="24"/>
          <w:szCs w:val="24"/>
          <w:highlight w:val="white"/>
        </w:rPr>
        <w:t>. Particularly, in Bangladesh</w:t>
      </w:r>
      <w:del w:id="102" w:author="Chowdhury,Muhammad Abdul Baker" w:date="2022-03-08T09:53:00Z">
        <w:r w:rsidRPr="0073466B" w:rsidDel="00A624B6">
          <w:rPr>
            <w:rFonts w:ascii="Times New Roman" w:hAnsi="Times New Roman" w:cs="Times New Roman"/>
            <w:sz w:val="24"/>
            <w:szCs w:val="24"/>
            <w:highlight w:val="white"/>
          </w:rPr>
          <w:delText xml:space="preserve"> (a South Asian country)</w:delText>
        </w:r>
      </w:del>
      <w:r w:rsidRPr="0073466B">
        <w:rPr>
          <w:rFonts w:ascii="Times New Roman" w:hAnsi="Times New Roman" w:cs="Times New Roman"/>
          <w:sz w:val="24"/>
          <w:szCs w:val="24"/>
          <w:highlight w:val="white"/>
        </w:rPr>
        <w:t xml:space="preserve">, nearly 41% of children under five years old were </w:t>
      </w:r>
      <w:del w:id="103" w:author="Chowdhury,Muhammad Abdul Baker" w:date="2022-03-08T09:53:00Z">
        <w:r w:rsidRPr="0073466B" w:rsidDel="00A624B6">
          <w:rPr>
            <w:rFonts w:ascii="Times New Roman" w:hAnsi="Times New Roman" w:cs="Times New Roman"/>
            <w:sz w:val="24"/>
            <w:szCs w:val="24"/>
            <w:highlight w:val="white"/>
          </w:rPr>
          <w:delText xml:space="preserve">informed to be </w:delText>
        </w:r>
      </w:del>
      <w:r w:rsidRPr="0073466B">
        <w:rPr>
          <w:rFonts w:ascii="Times New Roman" w:hAnsi="Times New Roman" w:cs="Times New Roman"/>
          <w:sz w:val="24"/>
          <w:szCs w:val="24"/>
          <w:highlight w:val="white"/>
        </w:rPr>
        <w:t xml:space="preserve">stunted in 2017 and a higher proportion is detected in </w:t>
      </w:r>
      <w:commentRangeStart w:id="104"/>
      <w:r w:rsidRPr="0073466B">
        <w:rPr>
          <w:rFonts w:ascii="Times New Roman" w:hAnsi="Times New Roman" w:cs="Times New Roman"/>
          <w:sz w:val="24"/>
          <w:szCs w:val="24"/>
          <w:highlight w:val="white"/>
        </w:rPr>
        <w:t xml:space="preserve">rural areas </w:t>
      </w:r>
      <w:commentRangeEnd w:id="104"/>
      <w:r w:rsidR="00A624B6" w:rsidRPr="0073466B">
        <w:rPr>
          <w:rStyle w:val="CommentReference"/>
          <w:rFonts w:ascii="Times New Roman" w:hAnsi="Times New Roman" w:cs="Times New Roman"/>
          <w:sz w:val="24"/>
          <w:szCs w:val="24"/>
        </w:rPr>
        <w:commentReference w:id="104"/>
      </w:r>
      <w:r w:rsidRPr="0073466B">
        <w:rPr>
          <w:rFonts w:ascii="Times New Roman" w:hAnsi="Times New Roman" w:cs="Times New Roman"/>
          <w:color w:val="000000"/>
          <w:sz w:val="24"/>
          <w:szCs w:val="24"/>
          <w:highlight w:val="white"/>
        </w:rPr>
        <w:t>(</w:t>
      </w:r>
      <w:proofErr w:type="spellStart"/>
      <w:r w:rsidRPr="0073466B">
        <w:rPr>
          <w:rFonts w:ascii="Times New Roman" w:hAnsi="Times New Roman" w:cs="Times New Roman"/>
          <w:color w:val="000000"/>
          <w:sz w:val="24"/>
          <w:szCs w:val="24"/>
          <w:highlight w:val="white"/>
        </w:rPr>
        <w:t>Sarma</w:t>
      </w:r>
      <w:proofErr w:type="spellEnd"/>
      <w:r w:rsidRPr="0073466B">
        <w:rPr>
          <w:rFonts w:ascii="Times New Roman" w:hAnsi="Times New Roman" w:cs="Times New Roman"/>
          <w:color w:val="000000"/>
          <w:sz w:val="24"/>
          <w:szCs w:val="24"/>
          <w:highlight w:val="white"/>
        </w:rPr>
        <w:t xml:space="preserve"> et al., 2017)</w:t>
      </w:r>
      <w:r w:rsidRPr="0073466B">
        <w:rPr>
          <w:rFonts w:ascii="Times New Roman" w:hAnsi="Times New Roman" w:cs="Times New Roman"/>
          <w:sz w:val="24"/>
          <w:szCs w:val="24"/>
          <w:highlight w:val="white"/>
        </w:rPr>
        <w:t xml:space="preserve">. If we compare the stunting percentage with India (a neighboring country) then it is quite moderate because there were 54% of children who were stunted at the same time </w:t>
      </w:r>
      <w:r w:rsidRPr="0073466B">
        <w:rPr>
          <w:rFonts w:ascii="Times New Roman" w:hAnsi="Times New Roman" w:cs="Times New Roman"/>
          <w:color w:val="000000"/>
          <w:sz w:val="24"/>
          <w:szCs w:val="24"/>
          <w:highlight w:val="white"/>
        </w:rPr>
        <w:t>(Pal et al., 2017)</w:t>
      </w:r>
      <w:r w:rsidRPr="0073466B">
        <w:rPr>
          <w:rFonts w:ascii="Times New Roman" w:hAnsi="Times New Roman" w:cs="Times New Roman"/>
          <w:sz w:val="24"/>
          <w:szCs w:val="24"/>
          <w:highlight w:val="white"/>
        </w:rPr>
        <w:t>.</w:t>
      </w:r>
    </w:p>
    <w:p w14:paraId="00000036" w14:textId="72D51577" w:rsidR="00FE5AEA" w:rsidRPr="0073466B" w:rsidDel="001B6B98" w:rsidRDefault="00FE5AEA" w:rsidP="00EA5EBA">
      <w:pPr>
        <w:spacing w:line="360" w:lineRule="auto"/>
        <w:ind w:firstLine="720"/>
        <w:rPr>
          <w:del w:id="105" w:author="Chowdhury,Muhammad Abdul Baker" w:date="2022-03-08T09:55:00Z"/>
          <w:rFonts w:ascii="Times New Roman" w:hAnsi="Times New Roman" w:cs="Times New Roman"/>
          <w:sz w:val="24"/>
          <w:szCs w:val="24"/>
          <w:highlight w:val="white"/>
        </w:rPr>
      </w:pPr>
    </w:p>
    <w:p w14:paraId="00000037" w14:textId="022E4708" w:rsidR="00FE5AEA" w:rsidRPr="0073466B" w:rsidRDefault="00AD3945" w:rsidP="0073466B">
      <w:pPr>
        <w:spacing w:line="360" w:lineRule="auto"/>
        <w:ind w:firstLine="720"/>
        <w:rPr>
          <w:rFonts w:ascii="Times New Roman" w:hAnsi="Times New Roman" w:cs="Times New Roman"/>
          <w:sz w:val="24"/>
          <w:szCs w:val="24"/>
        </w:rPr>
      </w:pPr>
      <w:del w:id="106" w:author="Chowdhury,Muhammad Abdul Baker" w:date="2022-03-08T09:55:00Z">
        <w:r w:rsidRPr="0073466B" w:rsidDel="001B6B98">
          <w:rPr>
            <w:rFonts w:ascii="Times New Roman" w:hAnsi="Times New Roman" w:cs="Times New Roman"/>
            <w:sz w:val="24"/>
            <w:szCs w:val="24"/>
            <w:highlight w:val="white"/>
          </w:rPr>
          <w:delText xml:space="preserve">Basically, </w:delText>
        </w:r>
      </w:del>
      <w:r w:rsidRPr="0073466B">
        <w:rPr>
          <w:rFonts w:ascii="Times New Roman" w:hAnsi="Times New Roman" w:cs="Times New Roman"/>
          <w:sz w:val="24"/>
          <w:szCs w:val="24"/>
          <w:highlight w:val="white"/>
        </w:rPr>
        <w:t xml:space="preserve">Child stunting is an outcome of long-term chronic intake of a low-quality diet (which leads to malnutrition) in combination with morbidity, contagious diseases, and </w:t>
      </w:r>
      <w:r w:rsidRPr="0073466B">
        <w:rPr>
          <w:rFonts w:ascii="Times New Roman" w:hAnsi="Times New Roman" w:cs="Times New Roman"/>
          <w:sz w:val="24"/>
          <w:szCs w:val="24"/>
          <w:highlight w:val="white"/>
        </w:rPr>
        <w:lastRenderedPageBreak/>
        <w:t xml:space="preserve">environmental problems. </w:t>
      </w:r>
      <w:del w:id="107" w:author="Chowdhury,Muhammad Abdul Baker" w:date="2022-03-08T09:55:00Z">
        <w:r w:rsidRPr="0073466B" w:rsidDel="001B6B98">
          <w:rPr>
            <w:rFonts w:ascii="Times New Roman" w:hAnsi="Times New Roman" w:cs="Times New Roman"/>
            <w:sz w:val="24"/>
            <w:szCs w:val="24"/>
            <w:highlight w:val="white"/>
          </w:rPr>
          <w:delText>In that case,</w:delText>
        </w:r>
      </w:del>
      <w:ins w:id="108" w:author="Chowdhury,Muhammad Abdul Baker" w:date="2022-03-08T09:55:00Z">
        <w:r w:rsidR="001B6B98" w:rsidRPr="0073466B">
          <w:rPr>
            <w:rFonts w:ascii="Times New Roman" w:hAnsi="Times New Roman" w:cs="Times New Roman"/>
            <w:sz w:val="24"/>
            <w:szCs w:val="24"/>
            <w:highlight w:val="white"/>
          </w:rPr>
          <w:t xml:space="preserve">Research shows </w:t>
        </w:r>
      </w:ins>
      <w:ins w:id="109" w:author="Chowdhury,Muhammad Abdul Baker" w:date="2022-03-08T09:56:00Z">
        <w:r w:rsidR="001B6B98" w:rsidRPr="0073466B">
          <w:rPr>
            <w:rFonts w:ascii="Times New Roman" w:hAnsi="Times New Roman" w:cs="Times New Roman"/>
            <w:sz w:val="24"/>
            <w:szCs w:val="24"/>
            <w:highlight w:val="white"/>
          </w:rPr>
          <w:t>that</w:t>
        </w:r>
      </w:ins>
      <w:del w:id="110" w:author="Chowdhury,Muhammad Abdul Baker" w:date="2022-03-08T09:56:00Z">
        <w:r w:rsidRPr="0073466B" w:rsidDel="001B6B98">
          <w:rPr>
            <w:rFonts w:ascii="Times New Roman" w:hAnsi="Times New Roman" w:cs="Times New Roman"/>
            <w:sz w:val="24"/>
            <w:szCs w:val="24"/>
            <w:highlight w:val="white"/>
          </w:rPr>
          <w:delText xml:space="preserve"> more</w:delText>
        </w:r>
      </w:del>
      <w:r w:rsidRPr="0073466B">
        <w:rPr>
          <w:rFonts w:ascii="Times New Roman" w:hAnsi="Times New Roman" w:cs="Times New Roman"/>
          <w:sz w:val="24"/>
          <w:szCs w:val="24"/>
          <w:highlight w:val="white"/>
        </w:rPr>
        <w:t xml:space="preserve"> educated parents are better at taking care of their children than uneducated ones </w:t>
      </w:r>
      <w:r w:rsidRPr="0073466B">
        <w:rPr>
          <w:rFonts w:ascii="Times New Roman" w:hAnsi="Times New Roman" w:cs="Times New Roman"/>
          <w:color w:val="000000"/>
          <w:sz w:val="24"/>
          <w:szCs w:val="24"/>
          <w:highlight w:val="white"/>
        </w:rPr>
        <w:t>(Semba et al., 2008)</w:t>
      </w:r>
      <w:r w:rsidRPr="0073466B">
        <w:rPr>
          <w:rFonts w:ascii="Times New Roman" w:hAnsi="Times New Roman" w:cs="Times New Roman"/>
          <w:sz w:val="24"/>
          <w:szCs w:val="24"/>
          <w:highlight w:val="white"/>
        </w:rPr>
        <w:t xml:space="preserve">. </w:t>
      </w:r>
      <w:r w:rsidRPr="0073466B">
        <w:rPr>
          <w:rFonts w:ascii="Times New Roman" w:hAnsi="Times New Roman" w:cs="Times New Roman"/>
          <w:sz w:val="24"/>
          <w:szCs w:val="24"/>
        </w:rPr>
        <w:t>Consumption of food with insufficient calories and fewer than four different food groups consumed by children per day are key predictors of malnutrition (</w:t>
      </w:r>
      <w:proofErr w:type="spellStart"/>
      <w:r w:rsidRPr="0073466B">
        <w:rPr>
          <w:rFonts w:ascii="Times New Roman" w:hAnsi="Times New Roman" w:cs="Times New Roman"/>
          <w:sz w:val="24"/>
          <w:szCs w:val="24"/>
        </w:rPr>
        <w:t>Ew</w:t>
      </w:r>
      <w:proofErr w:type="spellEnd"/>
      <w:r w:rsidRPr="0073466B">
        <w:rPr>
          <w:rFonts w:ascii="Times New Roman" w:hAnsi="Times New Roman" w:cs="Times New Roman"/>
          <w:sz w:val="24"/>
          <w:szCs w:val="24"/>
        </w:rPr>
        <w:t xml:space="preserve"> et al., 2013).</w:t>
      </w:r>
    </w:p>
    <w:p w14:paraId="00000038" w14:textId="77777777" w:rsidR="00FE5AEA" w:rsidRPr="0073466B" w:rsidRDefault="00FE5AEA" w:rsidP="0073466B">
      <w:pPr>
        <w:spacing w:line="360" w:lineRule="auto"/>
        <w:ind w:firstLine="720"/>
        <w:rPr>
          <w:rFonts w:ascii="Times New Roman" w:hAnsi="Times New Roman" w:cs="Times New Roman"/>
          <w:sz w:val="24"/>
          <w:szCs w:val="24"/>
          <w:highlight w:val="white"/>
        </w:rPr>
      </w:pPr>
    </w:p>
    <w:p w14:paraId="00000039" w14:textId="77777777" w:rsidR="00FE5AEA" w:rsidRPr="0073466B" w:rsidRDefault="00AD3945" w:rsidP="0073466B">
      <w:pPr>
        <w:spacing w:line="360" w:lineRule="auto"/>
        <w:ind w:firstLine="720"/>
        <w:rPr>
          <w:rFonts w:ascii="Times New Roman" w:hAnsi="Times New Roman" w:cs="Times New Roman"/>
          <w:sz w:val="24"/>
          <w:szCs w:val="24"/>
          <w:highlight w:val="white"/>
        </w:rPr>
      </w:pPr>
      <w:commentRangeStart w:id="111"/>
      <w:commentRangeStart w:id="112"/>
      <w:r w:rsidRPr="0073466B">
        <w:rPr>
          <w:rFonts w:ascii="Times New Roman" w:hAnsi="Times New Roman" w:cs="Times New Roman"/>
          <w:sz w:val="24"/>
          <w:szCs w:val="24"/>
          <w:highlight w:val="white"/>
        </w:rPr>
        <w:t xml:space="preserve">Malnutrition </w:t>
      </w:r>
      <w:commentRangeEnd w:id="111"/>
      <w:r w:rsidR="001B6B98" w:rsidRPr="0073466B">
        <w:rPr>
          <w:rStyle w:val="CommentReference"/>
          <w:rFonts w:ascii="Times New Roman" w:hAnsi="Times New Roman" w:cs="Times New Roman"/>
          <w:sz w:val="24"/>
          <w:szCs w:val="24"/>
        </w:rPr>
        <w:commentReference w:id="111"/>
      </w:r>
      <w:r w:rsidRPr="0073466B">
        <w:rPr>
          <w:rFonts w:ascii="Times New Roman" w:hAnsi="Times New Roman" w:cs="Times New Roman"/>
          <w:sz w:val="24"/>
          <w:szCs w:val="24"/>
          <w:highlight w:val="white"/>
        </w:rPr>
        <w:t xml:space="preserve">among children is noticeable mostly in poor and middle-income countries because it is highly correlated with low socioeconomic status. Past studies have shown that low maternal body mass index, low standard of living score, lower mental capacity, bad school performance, less productivity are the consequences of overall stunting, which is severely linked with poverty, female literacy, nuclear family, gross product, region of living </w:t>
      </w:r>
      <w:r w:rsidRPr="0073466B">
        <w:rPr>
          <w:rFonts w:ascii="Times New Roman" w:hAnsi="Times New Roman" w:cs="Times New Roman"/>
          <w:color w:val="000000"/>
          <w:sz w:val="24"/>
          <w:szCs w:val="24"/>
          <w:highlight w:val="white"/>
        </w:rPr>
        <w:t>(</w:t>
      </w:r>
      <w:proofErr w:type="spellStart"/>
      <w:r w:rsidRPr="0073466B">
        <w:rPr>
          <w:rFonts w:ascii="Times New Roman" w:hAnsi="Times New Roman" w:cs="Times New Roman"/>
          <w:color w:val="000000"/>
          <w:sz w:val="24"/>
          <w:szCs w:val="24"/>
          <w:highlight w:val="white"/>
        </w:rPr>
        <w:t>Frongillo</w:t>
      </w:r>
      <w:proofErr w:type="spellEnd"/>
      <w:r w:rsidRPr="0073466B">
        <w:rPr>
          <w:rFonts w:ascii="Times New Roman" w:hAnsi="Times New Roman" w:cs="Times New Roman"/>
          <w:color w:val="000000"/>
          <w:sz w:val="24"/>
          <w:szCs w:val="24"/>
          <w:highlight w:val="white"/>
        </w:rPr>
        <w:t xml:space="preserve"> et al.,1997; Pal et al., 2017; Pramod Singh et al., 2009)</w:t>
      </w:r>
      <w:r w:rsidRPr="0073466B">
        <w:rPr>
          <w:rFonts w:ascii="Times New Roman" w:hAnsi="Times New Roman" w:cs="Times New Roman"/>
          <w:sz w:val="24"/>
          <w:szCs w:val="24"/>
          <w:highlight w:val="white"/>
        </w:rPr>
        <w:t xml:space="preserve">. Most often children with differential nutritional consumption, socioeconomic and cultural variation and differences in their genetic potential affect them to achieve maximum height </w:t>
      </w:r>
      <w:r w:rsidRPr="0073466B">
        <w:rPr>
          <w:rFonts w:ascii="Times New Roman" w:hAnsi="Times New Roman" w:cs="Times New Roman"/>
          <w:color w:val="000000"/>
          <w:sz w:val="24"/>
          <w:szCs w:val="24"/>
          <w:highlight w:val="white"/>
        </w:rPr>
        <w:t>(</w:t>
      </w:r>
      <w:proofErr w:type="spellStart"/>
      <w:r w:rsidRPr="0073466B">
        <w:rPr>
          <w:rFonts w:ascii="Times New Roman" w:hAnsi="Times New Roman" w:cs="Times New Roman"/>
          <w:color w:val="000000"/>
          <w:sz w:val="24"/>
          <w:szCs w:val="24"/>
          <w:highlight w:val="white"/>
        </w:rPr>
        <w:t>Senbanjo</w:t>
      </w:r>
      <w:proofErr w:type="spellEnd"/>
      <w:r w:rsidRPr="0073466B">
        <w:rPr>
          <w:rFonts w:ascii="Times New Roman" w:hAnsi="Times New Roman" w:cs="Times New Roman"/>
          <w:color w:val="000000"/>
          <w:sz w:val="24"/>
          <w:szCs w:val="24"/>
          <w:highlight w:val="white"/>
        </w:rPr>
        <w:t xml:space="preserve"> et al., 2011)</w:t>
      </w:r>
      <w:r w:rsidRPr="0073466B">
        <w:rPr>
          <w:rFonts w:ascii="Times New Roman" w:hAnsi="Times New Roman" w:cs="Times New Roman"/>
          <w:sz w:val="24"/>
          <w:szCs w:val="24"/>
          <w:highlight w:val="white"/>
        </w:rPr>
        <w:t>.</w:t>
      </w:r>
      <w:commentRangeEnd w:id="112"/>
      <w:r w:rsidR="001B6B98" w:rsidRPr="0073466B">
        <w:rPr>
          <w:rStyle w:val="CommentReference"/>
          <w:rFonts w:ascii="Times New Roman" w:hAnsi="Times New Roman" w:cs="Times New Roman"/>
          <w:sz w:val="24"/>
          <w:szCs w:val="24"/>
        </w:rPr>
        <w:commentReference w:id="112"/>
      </w:r>
    </w:p>
    <w:p w14:paraId="0000003A" w14:textId="6A5508CF" w:rsidR="00FE5AEA" w:rsidRPr="0073466B" w:rsidRDefault="00AD3945" w:rsidP="0073466B">
      <w:pPr>
        <w:spacing w:line="360" w:lineRule="auto"/>
        <w:ind w:firstLine="720"/>
        <w:rPr>
          <w:rFonts w:ascii="Times New Roman" w:hAnsi="Times New Roman" w:cs="Times New Roman"/>
          <w:sz w:val="24"/>
          <w:szCs w:val="24"/>
          <w:highlight w:val="white"/>
        </w:rPr>
      </w:pPr>
      <w:commentRangeStart w:id="113"/>
      <w:r w:rsidRPr="0073466B">
        <w:rPr>
          <w:rFonts w:ascii="Times New Roman" w:hAnsi="Times New Roman" w:cs="Times New Roman"/>
          <w:sz w:val="24"/>
          <w:szCs w:val="24"/>
          <w:highlight w:val="white"/>
        </w:rPr>
        <w:t xml:space="preserve">Moreover, the fundamental causes of having stunting among under-five children are multifactored such as low income, less than two meals per day, being female sex, </w:t>
      </w:r>
      <w:proofErr w:type="gramStart"/>
      <w:r w:rsidRPr="0073466B">
        <w:rPr>
          <w:rFonts w:ascii="Times New Roman" w:hAnsi="Times New Roman" w:cs="Times New Roman"/>
          <w:sz w:val="24"/>
          <w:szCs w:val="24"/>
          <w:highlight w:val="white"/>
        </w:rPr>
        <w:t>fathers</w:t>
      </w:r>
      <w:proofErr w:type="gramEnd"/>
      <w:r w:rsidRPr="0073466B">
        <w:rPr>
          <w:rFonts w:ascii="Times New Roman" w:hAnsi="Times New Roman" w:cs="Times New Roman"/>
          <w:sz w:val="24"/>
          <w:szCs w:val="24"/>
          <w:highlight w:val="white"/>
        </w:rPr>
        <w:t xml:space="preserve"> occupation, maternal and paternal education, polygamous family settings, exclusive breastfeeding, ethnic minority </w:t>
      </w:r>
      <w:r w:rsidRPr="0073466B">
        <w:rPr>
          <w:rFonts w:ascii="Times New Roman" w:hAnsi="Times New Roman" w:cs="Times New Roman"/>
          <w:color w:val="000000"/>
          <w:sz w:val="24"/>
          <w:szCs w:val="24"/>
          <w:highlight w:val="white"/>
        </w:rPr>
        <w:t xml:space="preserve">(Afework et al., 2021; </w:t>
      </w:r>
      <w:proofErr w:type="spellStart"/>
      <w:r w:rsidRPr="0073466B">
        <w:rPr>
          <w:rFonts w:ascii="Times New Roman" w:hAnsi="Times New Roman" w:cs="Times New Roman"/>
          <w:color w:val="000000"/>
          <w:sz w:val="24"/>
          <w:szCs w:val="24"/>
          <w:highlight w:val="white"/>
        </w:rPr>
        <w:t>Berhanu</w:t>
      </w:r>
      <w:proofErr w:type="spellEnd"/>
      <w:r w:rsidRPr="0073466B">
        <w:rPr>
          <w:rFonts w:ascii="Times New Roman" w:hAnsi="Times New Roman" w:cs="Times New Roman"/>
          <w:color w:val="000000"/>
          <w:sz w:val="24"/>
          <w:szCs w:val="24"/>
          <w:highlight w:val="white"/>
        </w:rPr>
        <w:t xml:space="preserve"> et al., 2018; </w:t>
      </w:r>
      <w:proofErr w:type="spellStart"/>
      <w:r w:rsidRPr="0073466B">
        <w:rPr>
          <w:rFonts w:ascii="Times New Roman" w:hAnsi="Times New Roman" w:cs="Times New Roman"/>
          <w:color w:val="000000"/>
          <w:sz w:val="24"/>
          <w:szCs w:val="24"/>
          <w:highlight w:val="white"/>
        </w:rPr>
        <w:t>Ew</w:t>
      </w:r>
      <w:proofErr w:type="spellEnd"/>
      <w:r w:rsidRPr="0073466B">
        <w:rPr>
          <w:rFonts w:ascii="Times New Roman" w:hAnsi="Times New Roman" w:cs="Times New Roman"/>
          <w:color w:val="000000"/>
          <w:sz w:val="24"/>
          <w:szCs w:val="24"/>
          <w:highlight w:val="white"/>
        </w:rPr>
        <w:t xml:space="preserve"> et al., 2013; </w:t>
      </w:r>
      <w:proofErr w:type="spellStart"/>
      <w:r w:rsidRPr="0073466B">
        <w:rPr>
          <w:rFonts w:ascii="Times New Roman" w:hAnsi="Times New Roman" w:cs="Times New Roman"/>
          <w:color w:val="000000"/>
          <w:sz w:val="24"/>
          <w:szCs w:val="24"/>
          <w:highlight w:val="white"/>
        </w:rPr>
        <w:t>Frongillo</w:t>
      </w:r>
      <w:proofErr w:type="spellEnd"/>
      <w:r w:rsidRPr="0073466B">
        <w:rPr>
          <w:rFonts w:ascii="Times New Roman" w:hAnsi="Times New Roman" w:cs="Times New Roman"/>
          <w:color w:val="000000"/>
          <w:sz w:val="24"/>
          <w:szCs w:val="24"/>
          <w:highlight w:val="white"/>
        </w:rPr>
        <w:t xml:space="preserve"> et al.,1997)</w:t>
      </w:r>
      <w:r w:rsidRPr="0073466B">
        <w:rPr>
          <w:rFonts w:ascii="Times New Roman" w:hAnsi="Times New Roman" w:cs="Times New Roman"/>
          <w:sz w:val="24"/>
          <w:szCs w:val="24"/>
          <w:highlight w:val="white"/>
        </w:rPr>
        <w:t xml:space="preserve">. So, these factors initially set a barrier to the children from their childhood to grow properly in height and be productive in the future which also impedes the socio-economic development of a country. </w:t>
      </w:r>
      <w:del w:id="114" w:author="Chowdhury,Muhammad Abdul Baker" w:date="2022-03-08T10:16:00Z">
        <w:r w:rsidRPr="0073466B" w:rsidDel="004C6F81">
          <w:rPr>
            <w:rFonts w:ascii="Times New Roman" w:hAnsi="Times New Roman" w:cs="Times New Roman"/>
            <w:sz w:val="24"/>
            <w:szCs w:val="24"/>
            <w:highlight w:val="white"/>
          </w:rPr>
          <w:delText xml:space="preserve">The number of school children or adolescents facing stunting also increases over time. </w:delText>
        </w:r>
      </w:del>
      <w:r w:rsidRPr="0073466B">
        <w:rPr>
          <w:rFonts w:ascii="Times New Roman" w:hAnsi="Times New Roman" w:cs="Times New Roman"/>
          <w:sz w:val="24"/>
          <w:szCs w:val="24"/>
          <w:highlight w:val="white"/>
        </w:rPr>
        <w:t xml:space="preserve">The factors which are actively maximizing the risk of stunting among school-going adolescents are gender discrimination, age, types of meals, mother's education, sources of drinking water, menstruation status, cold or cough, and diarrhea </w:t>
      </w:r>
      <w:r w:rsidRPr="0073466B">
        <w:rPr>
          <w:rFonts w:ascii="Times New Roman" w:hAnsi="Times New Roman" w:cs="Times New Roman"/>
          <w:color w:val="000000"/>
          <w:sz w:val="24"/>
          <w:szCs w:val="24"/>
          <w:highlight w:val="white"/>
        </w:rPr>
        <w:t>(</w:t>
      </w:r>
      <w:proofErr w:type="spellStart"/>
      <w:r w:rsidRPr="0073466B">
        <w:rPr>
          <w:rFonts w:ascii="Times New Roman" w:hAnsi="Times New Roman" w:cs="Times New Roman"/>
          <w:color w:val="000000"/>
          <w:sz w:val="24"/>
          <w:szCs w:val="24"/>
          <w:highlight w:val="white"/>
        </w:rPr>
        <w:t>Bogale</w:t>
      </w:r>
      <w:proofErr w:type="spellEnd"/>
      <w:r w:rsidRPr="0073466B">
        <w:rPr>
          <w:rFonts w:ascii="Times New Roman" w:hAnsi="Times New Roman" w:cs="Times New Roman"/>
          <w:color w:val="000000"/>
          <w:sz w:val="24"/>
          <w:szCs w:val="24"/>
          <w:highlight w:val="white"/>
        </w:rPr>
        <w:t xml:space="preserve"> et al., 2020; </w:t>
      </w:r>
      <w:proofErr w:type="spellStart"/>
      <w:r w:rsidRPr="0073466B">
        <w:rPr>
          <w:rFonts w:ascii="Times New Roman" w:hAnsi="Times New Roman" w:cs="Times New Roman"/>
          <w:color w:val="000000"/>
          <w:sz w:val="24"/>
          <w:szCs w:val="24"/>
          <w:highlight w:val="white"/>
        </w:rPr>
        <w:t>Ew</w:t>
      </w:r>
      <w:proofErr w:type="spellEnd"/>
      <w:r w:rsidRPr="0073466B">
        <w:rPr>
          <w:rFonts w:ascii="Times New Roman" w:hAnsi="Times New Roman" w:cs="Times New Roman"/>
          <w:color w:val="000000"/>
          <w:sz w:val="24"/>
          <w:szCs w:val="24"/>
          <w:highlight w:val="white"/>
        </w:rPr>
        <w:t xml:space="preserve"> et al., 2013)</w:t>
      </w:r>
      <w:r w:rsidRPr="0073466B">
        <w:rPr>
          <w:rFonts w:ascii="Times New Roman" w:hAnsi="Times New Roman" w:cs="Times New Roman"/>
          <w:sz w:val="24"/>
          <w:szCs w:val="24"/>
          <w:highlight w:val="white"/>
        </w:rPr>
        <w:t xml:space="preserve">. Therefore, reducing the risk of factors that are associated with stunting, limiting the number of pregnancies, prevention of diarrheal diseases has received sudden attention by the improvement partners and has been considered as future development goals in this field </w:t>
      </w:r>
      <w:r w:rsidRPr="0073466B">
        <w:rPr>
          <w:rFonts w:ascii="Times New Roman" w:hAnsi="Times New Roman" w:cs="Times New Roman"/>
          <w:color w:val="000000"/>
          <w:sz w:val="24"/>
          <w:szCs w:val="24"/>
          <w:highlight w:val="white"/>
        </w:rPr>
        <w:t xml:space="preserve">(Asfaw et al., 2015; Pramod Singh et al., 2009; </w:t>
      </w:r>
      <w:proofErr w:type="spellStart"/>
      <w:r w:rsidRPr="0073466B">
        <w:rPr>
          <w:rFonts w:ascii="Times New Roman" w:hAnsi="Times New Roman" w:cs="Times New Roman"/>
          <w:color w:val="000000"/>
          <w:sz w:val="24"/>
          <w:szCs w:val="24"/>
          <w:highlight w:val="white"/>
        </w:rPr>
        <w:t>Sarma</w:t>
      </w:r>
      <w:proofErr w:type="spellEnd"/>
      <w:r w:rsidRPr="0073466B">
        <w:rPr>
          <w:rFonts w:ascii="Times New Roman" w:hAnsi="Times New Roman" w:cs="Times New Roman"/>
          <w:color w:val="000000"/>
          <w:sz w:val="24"/>
          <w:szCs w:val="24"/>
          <w:highlight w:val="white"/>
        </w:rPr>
        <w:t xml:space="preserve"> et al., 2017)</w:t>
      </w:r>
      <w:r w:rsidRPr="0073466B">
        <w:rPr>
          <w:rFonts w:ascii="Times New Roman" w:hAnsi="Times New Roman" w:cs="Times New Roman"/>
          <w:sz w:val="24"/>
          <w:szCs w:val="24"/>
          <w:highlight w:val="white"/>
        </w:rPr>
        <w:t>.</w:t>
      </w:r>
      <w:commentRangeEnd w:id="113"/>
      <w:r w:rsidR="004C6F81" w:rsidRPr="0073466B">
        <w:rPr>
          <w:rStyle w:val="CommentReference"/>
          <w:rFonts w:ascii="Times New Roman" w:hAnsi="Times New Roman" w:cs="Times New Roman"/>
          <w:sz w:val="24"/>
          <w:szCs w:val="24"/>
        </w:rPr>
        <w:commentReference w:id="113"/>
      </w:r>
    </w:p>
    <w:p w14:paraId="0000003B" w14:textId="77777777" w:rsidR="00FE5AEA" w:rsidRPr="0073466B" w:rsidRDefault="00FE5AEA" w:rsidP="0073466B">
      <w:pPr>
        <w:spacing w:line="360" w:lineRule="auto"/>
        <w:ind w:firstLine="720"/>
        <w:rPr>
          <w:rFonts w:ascii="Times New Roman" w:hAnsi="Times New Roman" w:cs="Times New Roman"/>
          <w:sz w:val="24"/>
          <w:szCs w:val="24"/>
          <w:highlight w:val="white"/>
        </w:rPr>
      </w:pPr>
    </w:p>
    <w:p w14:paraId="0000003C" w14:textId="3F8D0BAE" w:rsidR="00FE5AEA" w:rsidRPr="0073466B" w:rsidRDefault="00AD3945" w:rsidP="0073466B">
      <w:pPr>
        <w:spacing w:line="360" w:lineRule="auto"/>
        <w:ind w:firstLine="720"/>
        <w:rPr>
          <w:rFonts w:ascii="Times New Roman" w:hAnsi="Times New Roman" w:cs="Times New Roman"/>
          <w:sz w:val="24"/>
          <w:szCs w:val="24"/>
          <w:highlight w:val="white"/>
        </w:rPr>
      </w:pPr>
      <w:commentRangeStart w:id="115"/>
      <w:r w:rsidRPr="0073466B">
        <w:rPr>
          <w:rFonts w:ascii="Times New Roman" w:hAnsi="Times New Roman" w:cs="Times New Roman"/>
          <w:sz w:val="24"/>
          <w:szCs w:val="24"/>
          <w:highlight w:val="white"/>
        </w:rPr>
        <w:lastRenderedPageBreak/>
        <w:t xml:space="preserve">The worldwide prevalence of stunting decreased from 40% to 22% which is immense, and the change has been seen most significantly in the Southeast Asian region </w:t>
      </w:r>
      <w:r w:rsidRPr="0073466B">
        <w:rPr>
          <w:rFonts w:ascii="Times New Roman" w:hAnsi="Times New Roman" w:cs="Times New Roman"/>
          <w:color w:val="000000"/>
          <w:sz w:val="24"/>
          <w:szCs w:val="24"/>
          <w:highlight w:val="white"/>
        </w:rPr>
        <w:t>(UNICEF et al., 2015)</w:t>
      </w:r>
      <w:r w:rsidRPr="0073466B">
        <w:rPr>
          <w:rFonts w:ascii="Times New Roman" w:hAnsi="Times New Roman" w:cs="Times New Roman"/>
          <w:sz w:val="24"/>
          <w:szCs w:val="24"/>
          <w:highlight w:val="white"/>
        </w:rPr>
        <w:t>. However, Bangladesh has undergone rapid urbanization in recent years, and it is predicted that there will be 50% more urban population by 2050</w:t>
      </w:r>
      <w:r w:rsidRPr="0073466B">
        <w:rPr>
          <w:rFonts w:ascii="Times New Roman" w:hAnsi="Times New Roman" w:cs="Times New Roman"/>
          <w:color w:val="000000"/>
          <w:sz w:val="24"/>
          <w:szCs w:val="24"/>
          <w:highlight w:val="white"/>
        </w:rPr>
        <w:t>(UN, 2014)</w:t>
      </w:r>
      <w:r w:rsidRPr="0073466B">
        <w:rPr>
          <w:rFonts w:ascii="Times New Roman" w:hAnsi="Times New Roman" w:cs="Times New Roman"/>
          <w:sz w:val="24"/>
          <w:szCs w:val="24"/>
          <w:highlight w:val="white"/>
        </w:rPr>
        <w:t xml:space="preserve">. Bangladesh has also set an example of reducing child stunting in the last decade though it is very small. The prevalence is extremely concentrated on characteristics such as wealth index, exposure of the mother to the mass media, age of the child, size of child at birth, and parents’ education in this </w:t>
      </w:r>
      <w:del w:id="116" w:author="Chowdhury,Muhammad Abdul Baker" w:date="2022-03-14T15:15:00Z">
        <w:r w:rsidRPr="0073466B" w:rsidDel="00914613">
          <w:rPr>
            <w:rFonts w:ascii="Times New Roman" w:hAnsi="Times New Roman" w:cs="Times New Roman"/>
            <w:sz w:val="24"/>
            <w:szCs w:val="24"/>
            <w:highlight w:val="white"/>
          </w:rPr>
          <w:delText>area</w:delText>
        </w:r>
        <w:r w:rsidRPr="0073466B" w:rsidDel="00914613">
          <w:rPr>
            <w:rFonts w:ascii="Times New Roman" w:hAnsi="Times New Roman" w:cs="Times New Roman"/>
            <w:color w:val="000000"/>
            <w:sz w:val="24"/>
            <w:szCs w:val="24"/>
            <w:highlight w:val="white"/>
          </w:rPr>
          <w:delText>(</w:delText>
        </w:r>
      </w:del>
      <w:ins w:id="117" w:author="Chowdhury,Muhammad Abdul Baker" w:date="2022-03-14T15:15:00Z">
        <w:r w:rsidR="00914613" w:rsidRPr="0073466B">
          <w:rPr>
            <w:rFonts w:ascii="Times New Roman" w:hAnsi="Times New Roman" w:cs="Times New Roman"/>
            <w:sz w:val="24"/>
            <w:szCs w:val="24"/>
            <w:highlight w:val="white"/>
          </w:rPr>
          <w:t>area</w:t>
        </w:r>
        <w:r w:rsidR="00914613" w:rsidRPr="0073466B">
          <w:rPr>
            <w:rFonts w:ascii="Times New Roman" w:hAnsi="Times New Roman" w:cs="Times New Roman"/>
            <w:color w:val="000000"/>
            <w:sz w:val="24"/>
            <w:szCs w:val="24"/>
            <w:highlight w:val="white"/>
          </w:rPr>
          <w:t xml:space="preserve"> (</w:t>
        </w:r>
      </w:ins>
      <w:r w:rsidRPr="0073466B">
        <w:rPr>
          <w:rFonts w:ascii="Times New Roman" w:hAnsi="Times New Roman" w:cs="Times New Roman"/>
          <w:color w:val="000000"/>
          <w:sz w:val="24"/>
          <w:szCs w:val="24"/>
          <w:highlight w:val="white"/>
        </w:rPr>
        <w:t>Pramod Singh et al., 2009)</w:t>
      </w:r>
      <w:r w:rsidRPr="0073466B">
        <w:rPr>
          <w:rFonts w:ascii="Times New Roman" w:hAnsi="Times New Roman" w:cs="Times New Roman"/>
          <w:sz w:val="24"/>
          <w:szCs w:val="24"/>
          <w:highlight w:val="white"/>
        </w:rPr>
        <w:t>.</w:t>
      </w:r>
      <w:commentRangeEnd w:id="115"/>
      <w:r w:rsidR="005C4BAE" w:rsidRPr="0073466B">
        <w:rPr>
          <w:rStyle w:val="CommentReference"/>
          <w:rFonts w:ascii="Times New Roman" w:hAnsi="Times New Roman" w:cs="Times New Roman"/>
          <w:sz w:val="24"/>
          <w:szCs w:val="24"/>
        </w:rPr>
        <w:commentReference w:id="115"/>
      </w:r>
    </w:p>
    <w:p w14:paraId="0000003D" w14:textId="77777777" w:rsidR="00FE5AEA" w:rsidRPr="0073466B" w:rsidRDefault="00FE5AEA" w:rsidP="0073466B">
      <w:pPr>
        <w:spacing w:line="360" w:lineRule="auto"/>
        <w:ind w:firstLine="720"/>
        <w:rPr>
          <w:rFonts w:ascii="Times New Roman" w:hAnsi="Times New Roman" w:cs="Times New Roman"/>
          <w:sz w:val="24"/>
          <w:szCs w:val="24"/>
          <w:highlight w:val="white"/>
        </w:rPr>
      </w:pPr>
    </w:p>
    <w:p w14:paraId="0000003E" w14:textId="6965AC21" w:rsidR="00FE5AEA" w:rsidRPr="0073466B" w:rsidRDefault="00AD3945" w:rsidP="0073466B">
      <w:pPr>
        <w:spacing w:line="360" w:lineRule="auto"/>
        <w:ind w:firstLine="720"/>
        <w:rPr>
          <w:rFonts w:ascii="Times New Roman" w:hAnsi="Times New Roman" w:cs="Times New Roman"/>
          <w:sz w:val="24"/>
          <w:szCs w:val="24"/>
          <w:highlight w:val="white"/>
        </w:rPr>
      </w:pPr>
      <w:commentRangeStart w:id="118"/>
      <w:r w:rsidRPr="0073466B">
        <w:rPr>
          <w:rFonts w:ascii="Times New Roman" w:hAnsi="Times New Roman" w:cs="Times New Roman"/>
          <w:sz w:val="24"/>
          <w:szCs w:val="24"/>
          <w:highlight w:val="white"/>
        </w:rPr>
        <w:t xml:space="preserve">To </w:t>
      </w:r>
      <w:del w:id="119" w:author="Chowdhury,Muhammad Abdul Baker" w:date="2022-03-08T10:19:00Z">
        <w:r w:rsidRPr="0073466B" w:rsidDel="005C4BAE">
          <w:rPr>
            <w:rFonts w:ascii="Times New Roman" w:hAnsi="Times New Roman" w:cs="Times New Roman"/>
            <w:sz w:val="24"/>
            <w:szCs w:val="24"/>
            <w:highlight w:val="white"/>
          </w:rPr>
          <w:delText xml:space="preserve">minimize </w:delText>
        </w:r>
      </w:del>
      <w:proofErr w:type="gramStart"/>
      <w:ins w:id="120" w:author="Chowdhury,Muhammad Abdul Baker" w:date="2022-03-08T10:19:00Z">
        <w:r w:rsidR="005C4BAE" w:rsidRPr="0073466B">
          <w:rPr>
            <w:rFonts w:ascii="Times New Roman" w:hAnsi="Times New Roman" w:cs="Times New Roman"/>
            <w:sz w:val="24"/>
            <w:szCs w:val="24"/>
            <w:highlight w:val="white"/>
          </w:rPr>
          <w:t xml:space="preserve">reduce  </w:t>
        </w:r>
      </w:ins>
      <w:r w:rsidRPr="0073466B">
        <w:rPr>
          <w:rFonts w:ascii="Times New Roman" w:hAnsi="Times New Roman" w:cs="Times New Roman"/>
          <w:sz w:val="24"/>
          <w:szCs w:val="24"/>
          <w:highlight w:val="white"/>
        </w:rPr>
        <w:t>the</w:t>
      </w:r>
      <w:proofErr w:type="gramEnd"/>
      <w:r w:rsidRPr="0073466B">
        <w:rPr>
          <w:rFonts w:ascii="Times New Roman" w:hAnsi="Times New Roman" w:cs="Times New Roman"/>
          <w:sz w:val="24"/>
          <w:szCs w:val="24"/>
          <w:highlight w:val="white"/>
        </w:rPr>
        <w:t xml:space="preserve"> number of stunted children, the whole nation should be concerned and most importantly the government of the region who are facing severe problems with it. It is essential to strengthen female education and employment, improve the enforcement of the law for a polygamous family setting, the household’s economic status, and food guarantees for the better health condition of a child and future </w:t>
      </w:r>
      <w:r w:rsidRPr="0073466B">
        <w:rPr>
          <w:rFonts w:ascii="Times New Roman" w:hAnsi="Times New Roman" w:cs="Times New Roman"/>
          <w:color w:val="000000"/>
          <w:sz w:val="24"/>
          <w:szCs w:val="24"/>
          <w:highlight w:val="white"/>
        </w:rPr>
        <w:t>(Afework et al., 2021)</w:t>
      </w:r>
      <w:r w:rsidRPr="0073466B">
        <w:rPr>
          <w:rFonts w:ascii="Times New Roman" w:hAnsi="Times New Roman" w:cs="Times New Roman"/>
          <w:sz w:val="24"/>
          <w:szCs w:val="24"/>
          <w:highlight w:val="white"/>
        </w:rPr>
        <w:t xml:space="preserve">. In most affected countries the government should focus on policies such as organizing programs to upgrade the overall health of mothers, designing nutritional development programs. In such cases, stakeholders and non-governmental organizations also contribute their valuable support </w:t>
      </w:r>
      <w:r w:rsidRPr="0073466B">
        <w:rPr>
          <w:rFonts w:ascii="Times New Roman" w:hAnsi="Times New Roman" w:cs="Times New Roman"/>
          <w:color w:val="000000"/>
          <w:sz w:val="24"/>
          <w:szCs w:val="24"/>
          <w:highlight w:val="white"/>
        </w:rPr>
        <w:t>(</w:t>
      </w:r>
      <w:proofErr w:type="spellStart"/>
      <w:r w:rsidRPr="0073466B">
        <w:rPr>
          <w:rFonts w:ascii="Times New Roman" w:hAnsi="Times New Roman" w:cs="Times New Roman"/>
          <w:color w:val="000000"/>
          <w:sz w:val="24"/>
          <w:szCs w:val="24"/>
          <w:highlight w:val="white"/>
        </w:rPr>
        <w:t>Sarma</w:t>
      </w:r>
      <w:proofErr w:type="spellEnd"/>
      <w:r w:rsidRPr="0073466B">
        <w:rPr>
          <w:rFonts w:ascii="Times New Roman" w:hAnsi="Times New Roman" w:cs="Times New Roman"/>
          <w:color w:val="000000"/>
          <w:sz w:val="24"/>
          <w:szCs w:val="24"/>
          <w:highlight w:val="white"/>
        </w:rPr>
        <w:t xml:space="preserve"> et al., 2017)</w:t>
      </w:r>
      <w:r w:rsidRPr="0073466B">
        <w:rPr>
          <w:rFonts w:ascii="Times New Roman" w:hAnsi="Times New Roman" w:cs="Times New Roman"/>
          <w:sz w:val="24"/>
          <w:szCs w:val="24"/>
          <w:highlight w:val="white"/>
        </w:rPr>
        <w:t>.</w:t>
      </w:r>
      <w:commentRangeEnd w:id="118"/>
      <w:r w:rsidR="005C4BAE" w:rsidRPr="0073466B">
        <w:rPr>
          <w:rStyle w:val="CommentReference"/>
          <w:rFonts w:ascii="Times New Roman" w:hAnsi="Times New Roman" w:cs="Times New Roman"/>
          <w:sz w:val="24"/>
          <w:szCs w:val="24"/>
        </w:rPr>
        <w:commentReference w:id="118"/>
      </w:r>
    </w:p>
    <w:p w14:paraId="0000003F" w14:textId="7EC4885E" w:rsidR="00FE5AEA" w:rsidRPr="0073466B" w:rsidDel="006F60F7" w:rsidRDefault="00FE5AEA" w:rsidP="00EA5EBA">
      <w:pPr>
        <w:spacing w:line="360" w:lineRule="auto"/>
        <w:ind w:firstLine="720"/>
        <w:rPr>
          <w:del w:id="121" w:author="Chowdhury,Muhammad Abdul Baker" w:date="2022-03-14T15:04:00Z"/>
          <w:rFonts w:ascii="Times New Roman" w:hAnsi="Times New Roman" w:cs="Times New Roman"/>
          <w:sz w:val="24"/>
          <w:szCs w:val="24"/>
          <w:highlight w:val="white"/>
        </w:rPr>
      </w:pPr>
    </w:p>
    <w:p w14:paraId="00000040" w14:textId="77777777" w:rsidR="00FE5AEA" w:rsidRPr="0073466B" w:rsidRDefault="00AD3945" w:rsidP="0073466B">
      <w:pPr>
        <w:spacing w:line="360" w:lineRule="auto"/>
        <w:ind w:firstLine="720"/>
        <w:rPr>
          <w:rFonts w:ascii="Times New Roman" w:hAnsi="Times New Roman" w:cs="Times New Roman"/>
          <w:sz w:val="24"/>
          <w:szCs w:val="24"/>
          <w:highlight w:val="white"/>
        </w:rPr>
      </w:pPr>
      <w:r w:rsidRPr="0073466B">
        <w:rPr>
          <w:rFonts w:ascii="Times New Roman" w:hAnsi="Times New Roman" w:cs="Times New Roman"/>
          <w:sz w:val="24"/>
          <w:szCs w:val="24"/>
          <w:highlight w:val="white"/>
        </w:rPr>
        <w:t xml:space="preserve">The research on the prevalence of stunting and its associated factors has been already covered by many country's contexts. These studies vary from each other based on methodology, data collection procedure, analysis, study sites, and participants. </w:t>
      </w:r>
      <w:commentRangeStart w:id="122"/>
      <w:r w:rsidRPr="0073466B">
        <w:rPr>
          <w:rFonts w:ascii="Times New Roman" w:hAnsi="Times New Roman" w:cs="Times New Roman"/>
          <w:sz w:val="24"/>
          <w:szCs w:val="24"/>
          <w:highlight w:val="white"/>
        </w:rPr>
        <w:t>Though there is limited proof regarding the pooled prevalence and associated factors of stunting among under-five children in the study area</w:t>
      </w:r>
      <w:commentRangeEnd w:id="122"/>
      <w:r w:rsidR="00286563" w:rsidRPr="0073466B">
        <w:rPr>
          <w:rStyle w:val="CommentReference"/>
          <w:rFonts w:ascii="Times New Roman" w:hAnsi="Times New Roman" w:cs="Times New Roman"/>
          <w:sz w:val="24"/>
          <w:szCs w:val="24"/>
        </w:rPr>
        <w:commentReference w:id="122"/>
      </w:r>
      <w:r w:rsidRPr="0073466B">
        <w:rPr>
          <w:rFonts w:ascii="Times New Roman" w:hAnsi="Times New Roman" w:cs="Times New Roman"/>
          <w:sz w:val="24"/>
          <w:szCs w:val="24"/>
          <w:highlight w:val="white"/>
        </w:rPr>
        <w:t xml:space="preserve">. As far as, in our knowledge, it is the first study in Bangladesh that is conducted by using recent data from the Bangladesh Demographic and Health Survey (BDHS) 2017-18 to identify the prevalence of stunting and its associated risk factors. </w:t>
      </w:r>
    </w:p>
    <w:p w14:paraId="00000041" w14:textId="1CCB21E1" w:rsidR="00FE5AEA" w:rsidRPr="0073466B" w:rsidRDefault="00AD3945" w:rsidP="0073466B">
      <w:pPr>
        <w:spacing w:line="360" w:lineRule="auto"/>
        <w:ind w:firstLine="720"/>
        <w:rPr>
          <w:rFonts w:ascii="Times New Roman" w:hAnsi="Times New Roman" w:cs="Times New Roman"/>
          <w:sz w:val="24"/>
          <w:szCs w:val="24"/>
          <w:highlight w:val="white"/>
        </w:rPr>
      </w:pPr>
      <w:commentRangeStart w:id="123"/>
      <w:r w:rsidRPr="0073466B">
        <w:rPr>
          <w:rFonts w:ascii="Times New Roman" w:hAnsi="Times New Roman" w:cs="Times New Roman"/>
          <w:sz w:val="24"/>
          <w:szCs w:val="24"/>
          <w:highlight w:val="white"/>
        </w:rPr>
        <w:t xml:space="preserve">Finally, the aim of our study is to </w:t>
      </w:r>
      <w:del w:id="124" w:author="Chowdhury,Muhammad Abdul Baker" w:date="2022-03-08T10:21:00Z">
        <w:r w:rsidRPr="0073466B" w:rsidDel="00286563">
          <w:rPr>
            <w:rFonts w:ascii="Times New Roman" w:hAnsi="Times New Roman" w:cs="Times New Roman"/>
            <w:sz w:val="24"/>
            <w:szCs w:val="24"/>
            <w:highlight w:val="white"/>
          </w:rPr>
          <w:delText xml:space="preserve">Identify </w:delText>
        </w:r>
      </w:del>
      <w:ins w:id="125" w:author="Chowdhury,Muhammad Abdul Baker" w:date="2022-03-08T10:21:00Z">
        <w:r w:rsidR="00286563" w:rsidRPr="0073466B">
          <w:rPr>
            <w:rFonts w:ascii="Times New Roman" w:hAnsi="Times New Roman" w:cs="Times New Roman"/>
            <w:sz w:val="24"/>
            <w:szCs w:val="24"/>
            <w:highlight w:val="white"/>
          </w:rPr>
          <w:t xml:space="preserve">identify </w:t>
        </w:r>
      </w:ins>
      <w:r w:rsidRPr="0073466B">
        <w:rPr>
          <w:rFonts w:ascii="Times New Roman" w:hAnsi="Times New Roman" w:cs="Times New Roman"/>
          <w:sz w:val="24"/>
          <w:szCs w:val="24"/>
          <w:highlight w:val="white"/>
        </w:rPr>
        <w:t xml:space="preserve">the </w:t>
      </w:r>
      <w:del w:id="126" w:author="Chowdhury,Muhammad Abdul Baker" w:date="2022-03-08T10:21:00Z">
        <w:r w:rsidRPr="0073466B" w:rsidDel="00286563">
          <w:rPr>
            <w:rFonts w:ascii="Times New Roman" w:hAnsi="Times New Roman" w:cs="Times New Roman"/>
            <w:sz w:val="24"/>
            <w:szCs w:val="24"/>
            <w:highlight w:val="white"/>
          </w:rPr>
          <w:delText xml:space="preserve">vital </w:delText>
        </w:r>
      </w:del>
      <w:r w:rsidRPr="0073466B">
        <w:rPr>
          <w:rFonts w:ascii="Times New Roman" w:hAnsi="Times New Roman" w:cs="Times New Roman"/>
          <w:sz w:val="24"/>
          <w:szCs w:val="24"/>
          <w:highlight w:val="white"/>
        </w:rPr>
        <w:t xml:space="preserve">factors of stunting among under-five children with both the </w:t>
      </w:r>
      <w:del w:id="127" w:author="Chowdhury,Muhammad Abdul Baker" w:date="2022-03-08T10:21:00Z">
        <w:r w:rsidRPr="0073466B" w:rsidDel="00286563">
          <w:rPr>
            <w:rFonts w:ascii="Times New Roman" w:hAnsi="Times New Roman" w:cs="Times New Roman"/>
            <w:sz w:val="24"/>
            <w:szCs w:val="24"/>
            <w:highlight w:val="white"/>
          </w:rPr>
          <w:delText xml:space="preserve">Multilevel </w:delText>
        </w:r>
      </w:del>
      <w:ins w:id="128" w:author="Chowdhury,Muhammad Abdul Baker" w:date="2022-03-08T10:21:00Z">
        <w:r w:rsidR="00286563" w:rsidRPr="0073466B">
          <w:rPr>
            <w:rFonts w:ascii="Times New Roman" w:hAnsi="Times New Roman" w:cs="Times New Roman"/>
            <w:sz w:val="24"/>
            <w:szCs w:val="24"/>
            <w:highlight w:val="white"/>
          </w:rPr>
          <w:t xml:space="preserve">multilevel </w:t>
        </w:r>
      </w:ins>
      <w:r w:rsidRPr="0073466B">
        <w:rPr>
          <w:rFonts w:ascii="Times New Roman" w:hAnsi="Times New Roman" w:cs="Times New Roman"/>
          <w:sz w:val="24"/>
          <w:szCs w:val="24"/>
          <w:highlight w:val="white"/>
        </w:rPr>
        <w:t xml:space="preserve">statistical approach and </w:t>
      </w:r>
      <w:del w:id="129" w:author="Chowdhury,Muhammad Abdul Baker" w:date="2022-03-08T10:21:00Z">
        <w:r w:rsidRPr="0073466B" w:rsidDel="00286563">
          <w:rPr>
            <w:rFonts w:ascii="Times New Roman" w:hAnsi="Times New Roman" w:cs="Times New Roman"/>
            <w:sz w:val="24"/>
            <w:szCs w:val="24"/>
            <w:highlight w:val="white"/>
          </w:rPr>
          <w:delText xml:space="preserve">Binary </w:delText>
        </w:r>
      </w:del>
      <w:ins w:id="130" w:author="Chowdhury,Muhammad Abdul Baker" w:date="2022-03-08T10:21:00Z">
        <w:r w:rsidR="00286563" w:rsidRPr="0073466B">
          <w:rPr>
            <w:rFonts w:ascii="Times New Roman" w:hAnsi="Times New Roman" w:cs="Times New Roman"/>
            <w:sz w:val="24"/>
            <w:szCs w:val="24"/>
            <w:highlight w:val="white"/>
          </w:rPr>
          <w:t xml:space="preserve">binary </w:t>
        </w:r>
      </w:ins>
      <w:r w:rsidRPr="0073466B">
        <w:rPr>
          <w:rFonts w:ascii="Times New Roman" w:hAnsi="Times New Roman" w:cs="Times New Roman"/>
          <w:sz w:val="24"/>
          <w:szCs w:val="24"/>
          <w:highlight w:val="white"/>
        </w:rPr>
        <w:t xml:space="preserve">logistic regression approach and compare both study findings to determine the perfect model </w:t>
      </w:r>
      <w:r w:rsidRPr="0073466B">
        <w:rPr>
          <w:rFonts w:ascii="Times New Roman" w:hAnsi="Times New Roman" w:cs="Times New Roman"/>
          <w:sz w:val="24"/>
          <w:szCs w:val="24"/>
          <w:highlight w:val="white"/>
        </w:rPr>
        <w:lastRenderedPageBreak/>
        <w:t>which gives presumably the best result</w:t>
      </w:r>
      <w:commentRangeEnd w:id="123"/>
      <w:r w:rsidR="00286563" w:rsidRPr="0073466B">
        <w:rPr>
          <w:rStyle w:val="CommentReference"/>
          <w:rFonts w:ascii="Times New Roman" w:hAnsi="Times New Roman" w:cs="Times New Roman"/>
          <w:sz w:val="24"/>
          <w:szCs w:val="24"/>
        </w:rPr>
        <w:commentReference w:id="123"/>
      </w:r>
      <w:r w:rsidRPr="0073466B">
        <w:rPr>
          <w:rFonts w:ascii="Times New Roman" w:hAnsi="Times New Roman" w:cs="Times New Roman"/>
          <w:sz w:val="24"/>
          <w:szCs w:val="24"/>
          <w:highlight w:val="white"/>
        </w:rPr>
        <w:t xml:space="preserve">. In that case, the multilevel statistical approach has additional benefits over the classical one. In the classical approach, the population parameter is assumed to be a fixed unknown constant whereas, in the Multilevel approach it is assumed to be a random variable that follows a certain probability distribution. Another advantage of the Multilevel approach is that in current data it is possible to include prior information or experience and combine them to improve their prior knowledge for estimating parameters and construct inference </w:t>
      </w:r>
      <w:r w:rsidRPr="0073466B">
        <w:rPr>
          <w:rFonts w:ascii="Times New Roman" w:hAnsi="Times New Roman" w:cs="Times New Roman"/>
          <w:color w:val="000000"/>
          <w:sz w:val="24"/>
          <w:szCs w:val="24"/>
          <w:highlight w:val="white"/>
        </w:rPr>
        <w:t>(Gelman et al., 2013)</w:t>
      </w:r>
      <w:r w:rsidRPr="0073466B">
        <w:rPr>
          <w:rFonts w:ascii="Times New Roman" w:hAnsi="Times New Roman" w:cs="Times New Roman"/>
          <w:sz w:val="24"/>
          <w:szCs w:val="24"/>
          <w:highlight w:val="white"/>
        </w:rPr>
        <w:t>.</w:t>
      </w:r>
    </w:p>
    <w:p w14:paraId="00000042" w14:textId="2797CD11" w:rsidR="00FE5AEA" w:rsidRPr="0073466B" w:rsidRDefault="00AD3945" w:rsidP="0073466B">
      <w:pPr>
        <w:spacing w:line="360" w:lineRule="auto"/>
        <w:ind w:firstLine="720"/>
        <w:rPr>
          <w:ins w:id="131" w:author="Chowdhury,Muhammad Abdul Baker" w:date="2022-03-08T10:14:00Z"/>
          <w:rFonts w:ascii="Times New Roman" w:hAnsi="Times New Roman" w:cs="Times New Roman"/>
          <w:sz w:val="24"/>
          <w:szCs w:val="24"/>
          <w:highlight w:val="white"/>
        </w:rPr>
      </w:pPr>
      <w:commentRangeStart w:id="132"/>
      <w:r w:rsidRPr="0073466B">
        <w:rPr>
          <w:rFonts w:ascii="Times New Roman" w:hAnsi="Times New Roman" w:cs="Times New Roman"/>
          <w:sz w:val="24"/>
          <w:szCs w:val="24"/>
          <w:highlight w:val="white"/>
        </w:rPr>
        <w:t xml:space="preserve">Moreover, the BDHS 2017-18 sample </w:t>
      </w:r>
      <w:r w:rsidRPr="0073466B">
        <w:rPr>
          <w:rFonts w:ascii="Times New Roman" w:hAnsi="Times New Roman" w:cs="Times New Roman"/>
          <w:sz w:val="24"/>
          <w:szCs w:val="24"/>
        </w:rPr>
        <w:t>was a stratified cluster and was chosen in two steps.</w:t>
      </w:r>
      <w:r w:rsidRPr="0073466B">
        <w:rPr>
          <w:rFonts w:ascii="Times New Roman" w:hAnsi="Times New Roman" w:cs="Times New Roman"/>
          <w:sz w:val="24"/>
          <w:szCs w:val="24"/>
          <w:highlight w:val="white"/>
        </w:rPr>
        <w:t xml:space="preserve"> </w:t>
      </w:r>
      <w:r w:rsidRPr="0073466B">
        <w:rPr>
          <w:rFonts w:ascii="Times New Roman" w:hAnsi="Times New Roman" w:cs="Times New Roman"/>
          <w:sz w:val="24"/>
          <w:szCs w:val="24"/>
        </w:rPr>
        <w:t>Multilevel dependency or correlation among the observations is frequently introduced by this stratified cluster sampling strategy, which might have an impact on model parameter estimates. The reliance among observations in multistage clustered samples sometimes derives from multiple levels of the hierarchy. Single-level statistical models are no longer viable or appropriate in this circumstance. As a result, we may need to use techniques like multilevel modeling to derive suitable inferences and conclusions from multistage stratified clustered survey data.</w:t>
      </w:r>
      <w:r w:rsidRPr="0073466B">
        <w:rPr>
          <w:rFonts w:ascii="Times New Roman" w:hAnsi="Times New Roman" w:cs="Times New Roman"/>
          <w:sz w:val="24"/>
          <w:szCs w:val="24"/>
          <w:highlight w:val="white"/>
        </w:rPr>
        <w:t xml:space="preserve"> So, the outcome of this study will help the stakeholders, health-related policymakers, public health researchers to understand the current situation of stunting in Bangladesh, which may help take further actions and interventions to improve this condition</w:t>
      </w:r>
      <w:r w:rsidR="003A33B1" w:rsidRPr="0073466B">
        <w:rPr>
          <w:rFonts w:ascii="Times New Roman" w:hAnsi="Times New Roman" w:cs="Times New Roman"/>
          <w:sz w:val="24"/>
          <w:szCs w:val="24"/>
        </w:rPr>
        <w:t xml:space="preserve"> </w:t>
      </w:r>
      <w:r w:rsidRPr="0073466B">
        <w:rPr>
          <w:rFonts w:ascii="Times New Roman" w:hAnsi="Times New Roman" w:cs="Times New Roman"/>
          <w:sz w:val="24"/>
          <w:szCs w:val="24"/>
        </w:rPr>
        <w:t>(Khan &amp; Shaw, 2011)</w:t>
      </w:r>
      <w:r w:rsidRPr="0073466B">
        <w:rPr>
          <w:rFonts w:ascii="Times New Roman" w:hAnsi="Times New Roman" w:cs="Times New Roman"/>
          <w:sz w:val="24"/>
          <w:szCs w:val="24"/>
          <w:highlight w:val="white"/>
        </w:rPr>
        <w:t>.</w:t>
      </w:r>
      <w:commentRangeEnd w:id="132"/>
      <w:r w:rsidR="00286563" w:rsidRPr="0073466B">
        <w:rPr>
          <w:rStyle w:val="CommentReference"/>
          <w:rFonts w:ascii="Times New Roman" w:hAnsi="Times New Roman" w:cs="Times New Roman"/>
          <w:sz w:val="24"/>
          <w:szCs w:val="24"/>
        </w:rPr>
        <w:commentReference w:id="132"/>
      </w:r>
    </w:p>
    <w:p w14:paraId="05A2DD38" w14:textId="77777777" w:rsidR="00C02979" w:rsidRPr="00467B9D" w:rsidDel="006F60F7" w:rsidRDefault="00C02979" w:rsidP="004A407C">
      <w:pPr>
        <w:spacing w:line="360" w:lineRule="auto"/>
        <w:ind w:firstLine="720"/>
        <w:rPr>
          <w:del w:id="133" w:author="Chowdhury,Muhammad Abdul Baker" w:date="2022-03-14T15:04:00Z"/>
          <w:rFonts w:ascii="Times New Roman" w:hAnsi="Times New Roman" w:cs="Times New Roman"/>
          <w:highlight w:val="white"/>
        </w:rPr>
      </w:pPr>
    </w:p>
    <w:p w14:paraId="00000043" w14:textId="77777777" w:rsidR="00FE5AEA" w:rsidRPr="00467B9D" w:rsidRDefault="00AD3945">
      <w:pPr>
        <w:spacing w:before="360" w:after="120" w:line="240" w:lineRule="auto"/>
        <w:rPr>
          <w:rFonts w:ascii="Times New Roman" w:eastAsia="Times New Roman" w:hAnsi="Times New Roman" w:cs="Times New Roman"/>
          <w:b/>
          <w:bCs/>
          <w:sz w:val="36"/>
          <w:szCs w:val="36"/>
        </w:rPr>
      </w:pPr>
      <w:r w:rsidRPr="00467B9D">
        <w:rPr>
          <w:rFonts w:ascii="Times New Roman" w:eastAsia="Arial" w:hAnsi="Times New Roman" w:cs="Times New Roman"/>
          <w:b/>
          <w:bCs/>
          <w:color w:val="000000"/>
          <w:sz w:val="32"/>
          <w:szCs w:val="32"/>
        </w:rPr>
        <w:t>Methodology</w:t>
      </w:r>
    </w:p>
    <w:p w14:paraId="00000044" w14:textId="77777777" w:rsidR="00FE5AEA" w:rsidRPr="0073466B" w:rsidRDefault="00AD3945" w:rsidP="0073466B">
      <w:pPr>
        <w:spacing w:line="360" w:lineRule="auto"/>
        <w:rPr>
          <w:rFonts w:ascii="Times New Roman" w:hAnsi="Times New Roman" w:cs="Times New Roman"/>
          <w:i/>
          <w:sz w:val="24"/>
          <w:szCs w:val="24"/>
        </w:rPr>
      </w:pPr>
      <w:r w:rsidRPr="0073466B">
        <w:rPr>
          <w:rFonts w:ascii="Times New Roman" w:hAnsi="Times New Roman" w:cs="Times New Roman"/>
          <w:i/>
          <w:sz w:val="24"/>
          <w:szCs w:val="24"/>
        </w:rPr>
        <w:t>Data source and sampling technique:</w:t>
      </w:r>
    </w:p>
    <w:p w14:paraId="00000046" w14:textId="05F8698A" w:rsidR="00FE5AEA" w:rsidRPr="0073466B" w:rsidRDefault="00AD3945" w:rsidP="0073466B">
      <w:pPr>
        <w:spacing w:line="360" w:lineRule="auto"/>
        <w:ind w:firstLine="720"/>
        <w:rPr>
          <w:rFonts w:ascii="Times New Roman" w:hAnsi="Times New Roman" w:cs="Times New Roman"/>
          <w:sz w:val="24"/>
          <w:szCs w:val="24"/>
        </w:rPr>
      </w:pPr>
      <w:commentRangeStart w:id="134"/>
      <w:r w:rsidRPr="0073466B">
        <w:rPr>
          <w:rFonts w:ascii="Times New Roman" w:hAnsi="Times New Roman" w:cs="Times New Roman"/>
          <w:sz w:val="24"/>
          <w:szCs w:val="24"/>
        </w:rPr>
        <w:t xml:space="preserve">Secondary data analysis was conducted for this study and data was collected from the </w:t>
      </w:r>
      <w:ins w:id="135" w:author="Chowdhury,Muhammad Abdul Baker" w:date="2022-03-11T12:54:00Z">
        <w:r w:rsidR="006A4E3B" w:rsidRPr="0073466B">
          <w:rPr>
            <w:rFonts w:ascii="Times New Roman" w:hAnsi="Times New Roman" w:cs="Times New Roman"/>
            <w:sz w:val="24"/>
            <w:szCs w:val="24"/>
          </w:rPr>
          <w:t>Bangladesh Demographic and Health Survey (</w:t>
        </w:r>
      </w:ins>
      <w:r w:rsidRPr="0073466B">
        <w:rPr>
          <w:rFonts w:ascii="Times New Roman" w:hAnsi="Times New Roman" w:cs="Times New Roman"/>
          <w:sz w:val="24"/>
          <w:szCs w:val="24"/>
        </w:rPr>
        <w:t>BDHS</w:t>
      </w:r>
      <w:ins w:id="136" w:author="Chowdhury,Muhammad Abdul Baker" w:date="2022-03-11T12:54:00Z">
        <w:r w:rsidR="006A4E3B" w:rsidRPr="0073466B">
          <w:rPr>
            <w:rFonts w:ascii="Times New Roman" w:hAnsi="Times New Roman" w:cs="Times New Roman"/>
            <w:sz w:val="24"/>
            <w:szCs w:val="24"/>
          </w:rPr>
          <w:t>)</w:t>
        </w:r>
      </w:ins>
      <w:r w:rsidRPr="0073466B">
        <w:rPr>
          <w:rFonts w:ascii="Times New Roman" w:hAnsi="Times New Roman" w:cs="Times New Roman"/>
          <w:sz w:val="24"/>
          <w:szCs w:val="24"/>
        </w:rPr>
        <w:t xml:space="preserve"> 2017-18. This survey was conducted by the National Institute of Population Research and Training under the Health Education and Family Welfare Division of the Ministry of Health and</w:t>
      </w:r>
      <w:r w:rsidR="00467B9D" w:rsidRPr="0073466B">
        <w:rPr>
          <w:rFonts w:ascii="Times New Roman" w:hAnsi="Times New Roman" w:cs="Times New Roman"/>
          <w:sz w:val="24"/>
          <w:szCs w:val="24"/>
        </w:rPr>
        <w:t xml:space="preserve"> </w:t>
      </w:r>
      <w:r w:rsidRPr="0073466B">
        <w:rPr>
          <w:rFonts w:ascii="Times New Roman" w:hAnsi="Times New Roman" w:cs="Times New Roman"/>
          <w:sz w:val="24"/>
          <w:szCs w:val="24"/>
        </w:rPr>
        <w:t>Family Welfare, in collaboration with The United States Agency for International Development (USAID). The BDHS report is publicly available and may be accessed upon request (</w:t>
      </w:r>
      <w:hyperlink r:id="rId13">
        <w:r w:rsidRPr="0073466B">
          <w:rPr>
            <w:rStyle w:val="Hyperlink"/>
            <w:rFonts w:ascii="Times New Roman" w:hAnsi="Times New Roman" w:cs="Times New Roman"/>
            <w:sz w:val="24"/>
            <w:szCs w:val="24"/>
          </w:rPr>
          <w:t>The DHS Program - Available Datasets</w:t>
        </w:r>
      </w:hyperlink>
      <w:r w:rsidRPr="0073466B">
        <w:rPr>
          <w:rFonts w:ascii="Times New Roman" w:hAnsi="Times New Roman" w:cs="Times New Roman"/>
          <w:sz w:val="24"/>
          <w:szCs w:val="24"/>
        </w:rPr>
        <w:t>).</w:t>
      </w:r>
    </w:p>
    <w:p w14:paraId="00000048" w14:textId="3A7C47A8" w:rsidR="00FE5AEA" w:rsidRPr="0073466B" w:rsidRDefault="00AD3945" w:rsidP="0073466B">
      <w:pPr>
        <w:spacing w:line="360" w:lineRule="auto"/>
        <w:ind w:firstLine="720"/>
        <w:rPr>
          <w:rFonts w:ascii="Times New Roman" w:hAnsi="Times New Roman" w:cs="Times New Roman"/>
          <w:sz w:val="24"/>
          <w:szCs w:val="24"/>
        </w:rPr>
      </w:pPr>
      <w:r w:rsidRPr="0073466B">
        <w:rPr>
          <w:rFonts w:ascii="Times New Roman" w:hAnsi="Times New Roman" w:cs="Times New Roman"/>
          <w:sz w:val="24"/>
          <w:szCs w:val="24"/>
        </w:rPr>
        <w:lastRenderedPageBreak/>
        <w:t xml:space="preserve">The </w:t>
      </w:r>
      <w:ins w:id="137" w:author="Chowdhury,Muhammad Abdul Baker" w:date="2022-03-11T12:55:00Z">
        <w:r w:rsidR="006A4E3B" w:rsidRPr="0073466B">
          <w:rPr>
            <w:rFonts w:ascii="Times New Roman" w:hAnsi="Times New Roman" w:cs="Times New Roman"/>
            <w:sz w:val="24"/>
            <w:szCs w:val="24"/>
          </w:rPr>
          <w:t xml:space="preserve">2017-18 </w:t>
        </w:r>
      </w:ins>
      <w:r w:rsidRPr="0073466B">
        <w:rPr>
          <w:rFonts w:ascii="Times New Roman" w:hAnsi="Times New Roman" w:cs="Times New Roman"/>
          <w:sz w:val="24"/>
          <w:szCs w:val="24"/>
        </w:rPr>
        <w:t xml:space="preserve">BDHS </w:t>
      </w:r>
      <w:del w:id="138" w:author="Chowdhury,Muhammad Abdul Baker" w:date="2022-03-11T12:55:00Z">
        <w:r w:rsidRPr="0073466B" w:rsidDel="006A4E3B">
          <w:rPr>
            <w:rFonts w:ascii="Times New Roman" w:hAnsi="Times New Roman" w:cs="Times New Roman"/>
            <w:sz w:val="24"/>
            <w:szCs w:val="24"/>
          </w:rPr>
          <w:delText xml:space="preserve">2017-18 </w:delText>
        </w:r>
      </w:del>
      <w:r w:rsidRPr="0073466B">
        <w:rPr>
          <w:rFonts w:ascii="Times New Roman" w:hAnsi="Times New Roman" w:cs="Times New Roman"/>
          <w:sz w:val="24"/>
          <w:szCs w:val="24"/>
        </w:rPr>
        <w:t>sample is nationally representative, covering the whole population of non-institutional housing units across the country. As a sample frame, the Bangladesh Bureau of Statistics (BBS) supplied a list of enumeration areas (EAs) from the 2011 People's Republic of Bangladesh Population and Housing Census (BBS 2011). About 120 households were surveyed on average in an EA as the primary sampling unit (PSU).</w:t>
      </w:r>
    </w:p>
    <w:p w14:paraId="0000004A" w14:textId="77777777" w:rsidR="00FE5AEA" w:rsidRPr="0073466B" w:rsidRDefault="00AD3945" w:rsidP="0073466B">
      <w:pPr>
        <w:spacing w:line="360" w:lineRule="auto"/>
        <w:ind w:firstLine="720"/>
        <w:rPr>
          <w:rFonts w:ascii="Times New Roman" w:hAnsi="Times New Roman" w:cs="Times New Roman"/>
          <w:sz w:val="24"/>
          <w:szCs w:val="24"/>
        </w:rPr>
      </w:pPr>
      <w:r w:rsidRPr="0073466B">
        <w:rPr>
          <w:rFonts w:ascii="Times New Roman" w:hAnsi="Times New Roman" w:cs="Times New Roman"/>
          <w:sz w:val="24"/>
          <w:szCs w:val="24"/>
        </w:rPr>
        <w:t>A two-stage stratified sample of households was conducted in this survey. In the first stage, 675 EAs were chosen with a probability proportional to EA size (250 in urban regions and 425 in rural areas). To provide a sampling frame for the second-stage selection of households, a comprehensive household listing operation was carried out in all selected EAs. On average, 30 households per EA were chosen in a systematic sample to produce statistically credible estimates of key demographic and health indicators for the nation, for urban and rural regions individually, and for each of the eight administrative divisions in the second stage. Initially, 20,250 residential households were selected and expected to interview about 20,100 ever-married women aged 15-49. At last, 20,160 households were selected for the survey in total, the survey was successfully carried out in 672 clusters, after eliminating three clusters (one urban and two rural).</w:t>
      </w:r>
      <w:commentRangeEnd w:id="134"/>
      <w:r w:rsidR="001605FC">
        <w:rPr>
          <w:rStyle w:val="CommentReference"/>
        </w:rPr>
        <w:commentReference w:id="134"/>
      </w:r>
    </w:p>
    <w:p w14:paraId="0000004B" w14:textId="77777777" w:rsidR="00FE5AEA" w:rsidRPr="0073466B" w:rsidRDefault="00AD3945" w:rsidP="0073466B">
      <w:pPr>
        <w:spacing w:line="360" w:lineRule="auto"/>
        <w:jc w:val="both"/>
        <w:rPr>
          <w:rFonts w:ascii="Times New Roman" w:hAnsi="Times New Roman" w:cs="Times New Roman"/>
          <w:i/>
          <w:sz w:val="24"/>
          <w:szCs w:val="24"/>
        </w:rPr>
      </w:pPr>
      <w:r w:rsidRPr="0073466B">
        <w:rPr>
          <w:rFonts w:ascii="Times New Roman" w:hAnsi="Times New Roman" w:cs="Times New Roman"/>
          <w:i/>
          <w:sz w:val="24"/>
          <w:szCs w:val="24"/>
        </w:rPr>
        <w:t>Study variables and measurements</w:t>
      </w:r>
    </w:p>
    <w:p w14:paraId="250ADE7A" w14:textId="6A4C9912" w:rsidR="004A407C" w:rsidRPr="0073466B" w:rsidRDefault="00AD3945" w:rsidP="0073466B">
      <w:pPr>
        <w:spacing w:line="360" w:lineRule="auto"/>
        <w:ind w:firstLine="720"/>
        <w:rPr>
          <w:rFonts w:ascii="Times New Roman" w:hAnsi="Times New Roman" w:cs="Times New Roman"/>
          <w:sz w:val="24"/>
          <w:szCs w:val="24"/>
        </w:rPr>
      </w:pPr>
      <w:del w:id="139" w:author="MJU" w:date="2022-04-16T22:30:00Z">
        <w:r w:rsidRPr="0073466B" w:rsidDel="001605FC">
          <w:rPr>
            <w:rFonts w:ascii="Times New Roman" w:hAnsi="Times New Roman" w:cs="Times New Roman"/>
            <w:sz w:val="24"/>
            <w:szCs w:val="24"/>
          </w:rPr>
          <w:delText xml:space="preserve">Dependent </w:delText>
        </w:r>
      </w:del>
      <w:ins w:id="140" w:author="MJU" w:date="2022-04-16T22:30:00Z">
        <w:r w:rsidR="001605FC">
          <w:rPr>
            <w:rFonts w:ascii="Times New Roman" w:hAnsi="Times New Roman" w:cs="Times New Roman"/>
            <w:sz w:val="24"/>
            <w:szCs w:val="24"/>
          </w:rPr>
          <w:t xml:space="preserve">Outcome </w:t>
        </w:r>
      </w:ins>
      <w:r w:rsidRPr="0073466B">
        <w:rPr>
          <w:rFonts w:ascii="Times New Roman" w:hAnsi="Times New Roman" w:cs="Times New Roman"/>
          <w:sz w:val="24"/>
          <w:szCs w:val="24"/>
        </w:rPr>
        <w:t xml:space="preserve">variable: The status of child stunting is our </w:t>
      </w:r>
      <w:del w:id="141" w:author="MJU" w:date="2022-04-16T22:31:00Z">
        <w:r w:rsidRPr="0073466B" w:rsidDel="001605FC">
          <w:rPr>
            <w:rFonts w:ascii="Times New Roman" w:hAnsi="Times New Roman" w:cs="Times New Roman"/>
            <w:sz w:val="24"/>
            <w:szCs w:val="24"/>
          </w:rPr>
          <w:delText xml:space="preserve">dependent </w:delText>
        </w:r>
      </w:del>
      <w:ins w:id="142" w:author="MJU" w:date="2022-04-16T22:31:00Z">
        <w:r w:rsidR="001605FC">
          <w:rPr>
            <w:rFonts w:ascii="Times New Roman" w:hAnsi="Times New Roman" w:cs="Times New Roman"/>
            <w:sz w:val="24"/>
            <w:szCs w:val="24"/>
          </w:rPr>
          <w:t xml:space="preserve">outcome </w:t>
        </w:r>
      </w:ins>
      <w:r w:rsidRPr="0073466B">
        <w:rPr>
          <w:rFonts w:ascii="Times New Roman" w:hAnsi="Times New Roman" w:cs="Times New Roman"/>
          <w:sz w:val="24"/>
          <w:szCs w:val="24"/>
        </w:rPr>
        <w:t xml:space="preserve">variable. </w:t>
      </w:r>
      <w:commentRangeStart w:id="143"/>
      <w:ins w:id="144" w:author="MJU" w:date="2022-04-16T22:37:00Z">
        <w:r w:rsidR="001605FC" w:rsidRPr="001605FC">
          <w:rPr>
            <w:rFonts w:ascii="Times New Roman" w:hAnsi="Times New Roman" w:cs="Times New Roman"/>
            <w:sz w:val="24"/>
            <w:szCs w:val="24"/>
          </w:rPr>
          <w:t>We classified children under the age of five as not stunted if their height-for-age Z-score was less than -2 SD from the WHO child growth reference, and as stunted if their height-for-age Z-score was greater than -2 SD.</w:t>
        </w:r>
        <w:r w:rsidR="001605FC">
          <w:rPr>
            <w:rFonts w:ascii="Times New Roman" w:hAnsi="Times New Roman" w:cs="Times New Roman"/>
            <w:sz w:val="24"/>
            <w:szCs w:val="24"/>
          </w:rPr>
          <w:t xml:space="preserve"> </w:t>
        </w:r>
      </w:ins>
      <w:commentRangeEnd w:id="143"/>
      <w:ins w:id="145" w:author="MJU" w:date="2022-04-16T22:40:00Z">
        <w:r w:rsidR="003A61AC">
          <w:rPr>
            <w:rStyle w:val="CommentReference"/>
          </w:rPr>
          <w:commentReference w:id="143"/>
        </w:r>
      </w:ins>
      <w:del w:id="146" w:author="MJU" w:date="2022-04-16T22:37:00Z">
        <w:r w:rsidRPr="0073466B" w:rsidDel="001605FC">
          <w:rPr>
            <w:rFonts w:ascii="Times New Roman" w:hAnsi="Times New Roman" w:cs="Times New Roman"/>
            <w:sz w:val="24"/>
            <w:szCs w:val="24"/>
          </w:rPr>
          <w:delText xml:space="preserve">We </w:delText>
        </w:r>
        <w:r w:rsidR="006A4E3B" w:rsidRPr="0073466B" w:rsidDel="001605FC">
          <w:rPr>
            <w:rFonts w:ascii="Times New Roman" w:hAnsi="Times New Roman" w:cs="Times New Roman"/>
            <w:sz w:val="24"/>
            <w:szCs w:val="24"/>
          </w:rPr>
          <w:delText xml:space="preserve">classified children </w:delText>
        </w:r>
        <w:r w:rsidRPr="0073466B" w:rsidDel="001605FC">
          <w:rPr>
            <w:rFonts w:ascii="Times New Roman" w:hAnsi="Times New Roman" w:cs="Times New Roman"/>
            <w:sz w:val="24"/>
            <w:szCs w:val="24"/>
          </w:rPr>
          <w:delText>under-five year</w:delText>
        </w:r>
      </w:del>
      <w:customXmlDelRangeStart w:id="147" w:author="MJU" w:date="2022-04-16T22:37:00Z"/>
      <w:sdt>
        <w:sdtPr>
          <w:rPr>
            <w:rFonts w:ascii="Times New Roman" w:hAnsi="Times New Roman" w:cs="Times New Roman"/>
            <w:sz w:val="24"/>
            <w:szCs w:val="24"/>
          </w:rPr>
          <w:tag w:val="goog_rdk_0"/>
          <w:id w:val="2092267955"/>
        </w:sdtPr>
        <w:sdtContent>
          <w:customXmlDelRangeEnd w:id="147"/>
          <w:del w:id="148" w:author="MJU" w:date="2022-04-16T22:37:00Z">
            <w:r w:rsidRPr="0073466B" w:rsidDel="001605FC">
              <w:rPr>
                <w:rFonts w:ascii="Times New Roman" w:hAnsi="Times New Roman" w:cs="Times New Roman"/>
                <w:sz w:val="24"/>
                <w:szCs w:val="24"/>
              </w:rPr>
              <w:delText xml:space="preserve"> as not stunting if </w:delText>
            </w:r>
            <w:r w:rsidR="006A4E3B" w:rsidRPr="0073466B" w:rsidDel="001605FC">
              <w:rPr>
                <w:rFonts w:ascii="Times New Roman" w:hAnsi="Times New Roman" w:cs="Times New Roman"/>
                <w:sz w:val="24"/>
                <w:szCs w:val="24"/>
              </w:rPr>
              <w:delText xml:space="preserve">their </w:delText>
            </w:r>
            <w:r w:rsidRPr="0073466B" w:rsidDel="001605FC">
              <w:rPr>
                <w:rFonts w:ascii="Times New Roman" w:hAnsi="Times New Roman" w:cs="Times New Roman"/>
                <w:sz w:val="24"/>
                <w:szCs w:val="24"/>
              </w:rPr>
              <w:delText xml:space="preserve">height-for-age Z-score </w:delText>
            </w:r>
            <w:r w:rsidR="006A4E3B" w:rsidRPr="0073466B" w:rsidDel="001605FC">
              <w:rPr>
                <w:rFonts w:ascii="Times New Roman" w:hAnsi="Times New Roman" w:cs="Times New Roman"/>
                <w:sz w:val="24"/>
                <w:szCs w:val="24"/>
              </w:rPr>
              <w:delText>was less than</w:delText>
            </w:r>
            <w:r w:rsidRPr="0073466B" w:rsidDel="001605FC">
              <w:rPr>
                <w:rFonts w:ascii="Times New Roman" w:hAnsi="Times New Roman" w:cs="Times New Roman"/>
                <w:sz w:val="24"/>
                <w:szCs w:val="24"/>
              </w:rPr>
              <w:delText xml:space="preserve">-2 SD </w:delText>
            </w:r>
            <w:r w:rsidR="006A4E3B" w:rsidRPr="0073466B" w:rsidDel="001605FC">
              <w:rPr>
                <w:rFonts w:ascii="Times New Roman" w:hAnsi="Times New Roman" w:cs="Times New Roman"/>
                <w:sz w:val="24"/>
                <w:szCs w:val="24"/>
              </w:rPr>
              <w:delText xml:space="preserve">from the </w:delText>
            </w:r>
          </w:del>
          <w:customXmlDelRangeStart w:id="149" w:author="MJU" w:date="2022-04-16T22:37:00Z"/>
        </w:sdtContent>
      </w:sdt>
      <w:customXmlDelRangeEnd w:id="149"/>
      <w:del w:id="150" w:author="MJU" w:date="2022-04-16T22:37:00Z">
        <w:r w:rsidRPr="0073466B" w:rsidDel="001605FC">
          <w:rPr>
            <w:rFonts w:ascii="Times New Roman" w:hAnsi="Times New Roman" w:cs="Times New Roman"/>
            <w:sz w:val="24"/>
            <w:szCs w:val="24"/>
          </w:rPr>
          <w:delText>, WHO child growth reference</w:delText>
        </w:r>
        <w:r w:rsidR="006A4E3B" w:rsidRPr="0073466B" w:rsidDel="001605FC">
          <w:rPr>
            <w:rFonts w:ascii="Times New Roman" w:hAnsi="Times New Roman" w:cs="Times New Roman"/>
            <w:sz w:val="24"/>
            <w:szCs w:val="24"/>
          </w:rPr>
          <w:delText xml:space="preserve"> and stunting if their height for age Z-score was greater than -2 SD</w:delText>
        </w:r>
      </w:del>
      <w:r w:rsidRPr="0073466B">
        <w:rPr>
          <w:rFonts w:ascii="Times New Roman" w:hAnsi="Times New Roman" w:cs="Times New Roman"/>
          <w:sz w:val="24"/>
          <w:szCs w:val="24"/>
        </w:rPr>
        <w:t>. In this study, our response variable is a dichotomous variable where category 0 if not stunted and category 1 for the stunted child. </w:t>
      </w:r>
    </w:p>
    <w:p w14:paraId="0000004F" w14:textId="725E22AA" w:rsidR="00FE5AEA" w:rsidRPr="0073466B" w:rsidRDefault="00AD3945" w:rsidP="0073466B">
      <w:pPr>
        <w:spacing w:line="360" w:lineRule="auto"/>
        <w:ind w:firstLine="720"/>
        <w:rPr>
          <w:rFonts w:ascii="Times New Roman" w:hAnsi="Times New Roman" w:cs="Times New Roman"/>
          <w:sz w:val="24"/>
          <w:szCs w:val="24"/>
        </w:rPr>
      </w:pPr>
      <w:r w:rsidRPr="0073466B">
        <w:rPr>
          <w:rFonts w:ascii="Times New Roman" w:hAnsi="Times New Roman" w:cs="Times New Roman"/>
          <w:sz w:val="24"/>
          <w:szCs w:val="24"/>
        </w:rPr>
        <w:t>Independent variables:  In accordance with the study's goals and because of the BDHS data's hierarchical structure, two-level independent variables were taken into account. They are individual level or first level variables and regional level or second level variables. We classified individual levels of independent variables</w:t>
      </w:r>
      <w:ins w:id="151" w:author="MJU" w:date="2022-04-16T22:47:00Z">
        <w:r w:rsidR="003A61AC">
          <w:rPr>
            <w:rFonts w:ascii="Times New Roman" w:hAnsi="Times New Roman" w:cs="Times New Roman"/>
            <w:sz w:val="24"/>
            <w:szCs w:val="24"/>
          </w:rPr>
          <w:t xml:space="preserve"> </w:t>
        </w:r>
      </w:ins>
      <w:del w:id="152" w:author="MJU" w:date="2022-04-16T22:47:00Z">
        <w:r w:rsidRPr="0073466B" w:rsidDel="003A61AC">
          <w:rPr>
            <w:rFonts w:ascii="Times New Roman" w:hAnsi="Times New Roman" w:cs="Times New Roman"/>
            <w:sz w:val="24"/>
            <w:szCs w:val="24"/>
          </w:rPr>
          <w:delText xml:space="preserve"> </w:delText>
        </w:r>
      </w:del>
      <w:r w:rsidRPr="0073466B">
        <w:rPr>
          <w:rFonts w:ascii="Times New Roman" w:hAnsi="Times New Roman" w:cs="Times New Roman"/>
          <w:sz w:val="24"/>
          <w:szCs w:val="24"/>
        </w:rPr>
        <w:t>in different groups such as socio-</w:t>
      </w:r>
      <w:proofErr w:type="spellStart"/>
      <w:r w:rsidRPr="0073466B">
        <w:rPr>
          <w:rFonts w:ascii="Times New Roman" w:hAnsi="Times New Roman" w:cs="Times New Roman"/>
          <w:sz w:val="24"/>
          <w:szCs w:val="24"/>
        </w:rPr>
        <w:t>economic</w:t>
      </w:r>
      <w:del w:id="153" w:author="MJU" w:date="2022-04-16T22:47:00Z">
        <w:r w:rsidRPr="0073466B" w:rsidDel="003A61AC">
          <w:rPr>
            <w:rFonts w:ascii="Times New Roman" w:hAnsi="Times New Roman" w:cs="Times New Roman"/>
            <w:sz w:val="24"/>
            <w:szCs w:val="24"/>
          </w:rPr>
          <w:delText xml:space="preserve"> </w:delText>
        </w:r>
      </w:del>
      <w:del w:id="154" w:author="MJU" w:date="2022-04-16T22:44:00Z">
        <w:r w:rsidRPr="0073466B" w:rsidDel="003A61AC">
          <w:rPr>
            <w:rFonts w:ascii="Times New Roman" w:hAnsi="Times New Roman" w:cs="Times New Roman"/>
            <w:sz w:val="24"/>
            <w:szCs w:val="24"/>
          </w:rPr>
          <w:delText xml:space="preserve">and </w:delText>
        </w:r>
      </w:del>
      <w:r w:rsidRPr="0073466B">
        <w:rPr>
          <w:rFonts w:ascii="Times New Roman" w:hAnsi="Times New Roman" w:cs="Times New Roman"/>
          <w:sz w:val="24"/>
          <w:szCs w:val="24"/>
        </w:rPr>
        <w:t>demographic</w:t>
      </w:r>
      <w:proofErr w:type="spellEnd"/>
      <w:r w:rsidRPr="0073466B">
        <w:rPr>
          <w:rFonts w:ascii="Times New Roman" w:hAnsi="Times New Roman" w:cs="Times New Roman"/>
          <w:sz w:val="24"/>
          <w:szCs w:val="24"/>
        </w:rPr>
        <w:t xml:space="preserve"> factors, </w:t>
      </w:r>
      <w:ins w:id="155" w:author="MJU" w:date="2022-04-16T22:44:00Z">
        <w:r w:rsidR="003A61AC">
          <w:rPr>
            <w:rFonts w:ascii="Times New Roman" w:hAnsi="Times New Roman" w:cs="Times New Roman"/>
            <w:sz w:val="24"/>
            <w:szCs w:val="24"/>
          </w:rPr>
          <w:t xml:space="preserve">and </w:t>
        </w:r>
      </w:ins>
      <w:r w:rsidRPr="0073466B">
        <w:rPr>
          <w:rFonts w:ascii="Times New Roman" w:hAnsi="Times New Roman" w:cs="Times New Roman"/>
          <w:sz w:val="24"/>
          <w:szCs w:val="24"/>
        </w:rPr>
        <w:t>child-related factors</w:t>
      </w:r>
      <w:commentRangeStart w:id="156"/>
      <w:r w:rsidRPr="0073466B">
        <w:rPr>
          <w:rFonts w:ascii="Times New Roman" w:hAnsi="Times New Roman" w:cs="Times New Roman"/>
          <w:sz w:val="24"/>
          <w:szCs w:val="24"/>
        </w:rPr>
        <w:t xml:space="preserve">. The socio-economic and demographic factors </w:t>
      </w:r>
      <w:r w:rsidRPr="0073466B">
        <w:rPr>
          <w:rFonts w:ascii="Times New Roman" w:hAnsi="Times New Roman" w:cs="Times New Roman"/>
          <w:sz w:val="24"/>
          <w:szCs w:val="24"/>
        </w:rPr>
        <w:lastRenderedPageBreak/>
        <w:t xml:space="preserve">contain mother age, father age, </w:t>
      </w:r>
      <w:del w:id="157" w:author="MJU" w:date="2022-04-16T22:45:00Z">
        <w:r w:rsidRPr="0073466B" w:rsidDel="003A61AC">
          <w:rPr>
            <w:rFonts w:ascii="Times New Roman" w:hAnsi="Times New Roman" w:cs="Times New Roman"/>
            <w:sz w:val="24"/>
            <w:szCs w:val="24"/>
          </w:rPr>
          <w:delText>marital status,</w:delText>
        </w:r>
      </w:del>
      <w:r w:rsidRPr="0073466B">
        <w:rPr>
          <w:rFonts w:ascii="Times New Roman" w:hAnsi="Times New Roman" w:cs="Times New Roman"/>
          <w:sz w:val="24"/>
          <w:szCs w:val="24"/>
        </w:rPr>
        <w:t xml:space="preserve"> parents’ educational level, father’s occupation, wealth index, religion, mothers’ exposure to the mass media, antenatal care, type of water source, type of toilet facility, place of delivery. Child-related factors contain the age of the child, the child’s sex, a recent history of diarrhea, a recent history of cough, a recent history of fever, </w:t>
      </w:r>
      <w:commentRangeStart w:id="158"/>
      <w:r w:rsidRPr="0073466B">
        <w:rPr>
          <w:rFonts w:ascii="Times New Roman" w:hAnsi="Times New Roman" w:cs="Times New Roman"/>
          <w:sz w:val="24"/>
          <w:szCs w:val="24"/>
        </w:rPr>
        <w:t>type of birth</w:t>
      </w:r>
      <w:commentRangeEnd w:id="158"/>
      <w:r w:rsidR="003A61AC">
        <w:rPr>
          <w:rStyle w:val="CommentReference"/>
        </w:rPr>
        <w:commentReference w:id="158"/>
      </w:r>
      <w:r w:rsidRPr="0073466B">
        <w:rPr>
          <w:rFonts w:ascii="Times New Roman" w:hAnsi="Times New Roman" w:cs="Times New Roman"/>
          <w:sz w:val="24"/>
          <w:szCs w:val="24"/>
        </w:rPr>
        <w:t xml:space="preserve">, size of the baby at birth. On the other hand, division and area of residence are regional levels or secondary level independent </w:t>
      </w:r>
      <w:commentRangeStart w:id="159"/>
      <w:r w:rsidRPr="0073466B">
        <w:rPr>
          <w:rFonts w:ascii="Times New Roman" w:hAnsi="Times New Roman" w:cs="Times New Roman"/>
          <w:sz w:val="24"/>
          <w:szCs w:val="24"/>
        </w:rPr>
        <w:t>variables</w:t>
      </w:r>
      <w:commentRangeEnd w:id="159"/>
      <w:r w:rsidR="003A61AC">
        <w:rPr>
          <w:rStyle w:val="CommentReference"/>
        </w:rPr>
        <w:commentReference w:id="159"/>
      </w:r>
      <w:r w:rsidRPr="0073466B">
        <w:rPr>
          <w:rFonts w:ascii="Times New Roman" w:hAnsi="Times New Roman" w:cs="Times New Roman"/>
          <w:sz w:val="24"/>
          <w:szCs w:val="24"/>
        </w:rPr>
        <w:t>.</w:t>
      </w:r>
      <w:commentRangeEnd w:id="156"/>
      <w:r w:rsidR="004F0ADE" w:rsidRPr="0073466B">
        <w:rPr>
          <w:rStyle w:val="CommentReference"/>
          <w:rFonts w:ascii="Times New Roman" w:hAnsi="Times New Roman" w:cs="Times New Roman"/>
          <w:sz w:val="24"/>
          <w:szCs w:val="24"/>
        </w:rPr>
        <w:commentReference w:id="156"/>
      </w:r>
    </w:p>
    <w:p w14:paraId="00000050" w14:textId="77777777" w:rsidR="00FE5AEA" w:rsidRPr="0073466B" w:rsidRDefault="00AD3945" w:rsidP="0073466B">
      <w:pPr>
        <w:spacing w:line="360" w:lineRule="auto"/>
        <w:rPr>
          <w:rFonts w:ascii="Times New Roman" w:hAnsi="Times New Roman" w:cs="Times New Roman"/>
          <w:i/>
          <w:sz w:val="24"/>
          <w:szCs w:val="24"/>
        </w:rPr>
      </w:pPr>
      <w:r w:rsidRPr="0073466B">
        <w:rPr>
          <w:rFonts w:ascii="Times New Roman" w:hAnsi="Times New Roman" w:cs="Times New Roman"/>
          <w:i/>
          <w:sz w:val="24"/>
          <w:szCs w:val="24"/>
        </w:rPr>
        <w:t>Data management and analysis</w:t>
      </w:r>
    </w:p>
    <w:p w14:paraId="00000052" w14:textId="51FF5051" w:rsidR="00FE5AEA" w:rsidRPr="0073466B" w:rsidRDefault="00AD3945" w:rsidP="0073466B">
      <w:pPr>
        <w:spacing w:line="360" w:lineRule="auto"/>
        <w:ind w:firstLine="720"/>
        <w:rPr>
          <w:rFonts w:ascii="Times New Roman" w:hAnsi="Times New Roman" w:cs="Times New Roman"/>
          <w:sz w:val="24"/>
          <w:szCs w:val="24"/>
        </w:rPr>
      </w:pPr>
      <w:commentRangeStart w:id="160"/>
      <w:del w:id="161" w:author="Chowdhury,Muhammad Abdul Baker" w:date="2022-03-11T13:00:00Z">
        <w:r w:rsidRPr="0073466B" w:rsidDel="004F0ADE">
          <w:rPr>
            <w:rFonts w:ascii="Times New Roman" w:hAnsi="Times New Roman" w:cs="Times New Roman"/>
            <w:sz w:val="24"/>
            <w:szCs w:val="24"/>
          </w:rPr>
          <w:delText xml:space="preserve">Secondary data analysis was conducted based on the most recent DHS dataset of Bangladesh. </w:delText>
        </w:r>
      </w:del>
      <w:commentRangeEnd w:id="160"/>
      <w:r w:rsidR="004F0ADE" w:rsidRPr="0073466B">
        <w:rPr>
          <w:rStyle w:val="CommentReference"/>
          <w:rFonts w:ascii="Times New Roman" w:hAnsi="Times New Roman" w:cs="Times New Roman"/>
          <w:sz w:val="24"/>
          <w:szCs w:val="24"/>
        </w:rPr>
        <w:commentReference w:id="160"/>
      </w:r>
      <w:r w:rsidRPr="0073466B">
        <w:rPr>
          <w:rFonts w:ascii="Times New Roman" w:hAnsi="Times New Roman" w:cs="Times New Roman"/>
          <w:sz w:val="24"/>
          <w:szCs w:val="24"/>
        </w:rPr>
        <w:t>This dataset was cleaned, reco</w:t>
      </w:r>
      <w:del w:id="162" w:author="MJU" w:date="2022-04-16T22:52:00Z">
        <w:r w:rsidRPr="0073466B" w:rsidDel="00B614CB">
          <w:rPr>
            <w:rFonts w:ascii="Times New Roman" w:hAnsi="Times New Roman" w:cs="Times New Roman"/>
            <w:sz w:val="24"/>
            <w:szCs w:val="24"/>
          </w:rPr>
          <w:delText>r</w:delText>
        </w:r>
      </w:del>
      <w:r w:rsidRPr="0073466B">
        <w:rPr>
          <w:rFonts w:ascii="Times New Roman" w:hAnsi="Times New Roman" w:cs="Times New Roman"/>
          <w:sz w:val="24"/>
          <w:szCs w:val="24"/>
        </w:rPr>
        <w:t>ded, and analyzed according to the DHS guide using Stata version 14</w:t>
      </w:r>
      <w:ins w:id="163" w:author="Chowdhury,Muhammad Abdul Baker" w:date="2022-03-11T13:01:00Z">
        <w:r w:rsidR="002B4EF9" w:rsidRPr="0073466B">
          <w:rPr>
            <w:rFonts w:ascii="Times New Roman" w:hAnsi="Times New Roman" w:cs="Times New Roman"/>
            <w:sz w:val="24"/>
            <w:szCs w:val="24"/>
          </w:rPr>
          <w:t>.0</w:t>
        </w:r>
      </w:ins>
      <w:r w:rsidRPr="0073466B">
        <w:rPr>
          <w:rFonts w:ascii="Times New Roman" w:hAnsi="Times New Roman" w:cs="Times New Roman"/>
          <w:sz w:val="24"/>
          <w:szCs w:val="24"/>
        </w:rPr>
        <w:t xml:space="preserve"> and weighted using sampling weight, </w:t>
      </w:r>
      <w:commentRangeStart w:id="164"/>
      <w:r w:rsidRPr="0073466B">
        <w:rPr>
          <w:rFonts w:ascii="Times New Roman" w:hAnsi="Times New Roman" w:cs="Times New Roman"/>
          <w:sz w:val="24"/>
          <w:szCs w:val="24"/>
        </w:rPr>
        <w:t>primary sampling unit, and strata before any statistical analyses were done to restore the representativeness of the survey</w:t>
      </w:r>
      <w:commentRangeEnd w:id="164"/>
      <w:r w:rsidR="00B614CB">
        <w:rPr>
          <w:rStyle w:val="CommentReference"/>
        </w:rPr>
        <w:commentReference w:id="164"/>
      </w:r>
      <w:r w:rsidRPr="0073466B">
        <w:rPr>
          <w:rFonts w:ascii="Times New Roman" w:hAnsi="Times New Roman" w:cs="Times New Roman"/>
          <w:sz w:val="24"/>
          <w:szCs w:val="24"/>
        </w:rPr>
        <w:t xml:space="preserve">. </w:t>
      </w:r>
      <w:del w:id="165" w:author="MJU" w:date="2022-04-16T22:53:00Z">
        <w:r w:rsidRPr="0073466B" w:rsidDel="00B614CB">
          <w:rPr>
            <w:rFonts w:ascii="Times New Roman" w:hAnsi="Times New Roman" w:cs="Times New Roman"/>
            <w:sz w:val="24"/>
            <w:szCs w:val="24"/>
          </w:rPr>
          <w:delText xml:space="preserve">Texts, tables, and figures were used to present the findings. </w:delText>
        </w:r>
      </w:del>
      <w:r w:rsidRPr="0073466B">
        <w:rPr>
          <w:rFonts w:ascii="Times New Roman" w:hAnsi="Times New Roman" w:cs="Times New Roman"/>
          <w:sz w:val="24"/>
          <w:szCs w:val="24"/>
        </w:rPr>
        <w:t>To perform a survey representative multilevel mixed-effects logistic regression model in Stata we need to follow a methodological report of DHS (</w:t>
      </w:r>
      <w:proofErr w:type="spellStart"/>
      <w:r w:rsidRPr="0073466B">
        <w:rPr>
          <w:rFonts w:ascii="Times New Roman" w:hAnsi="Times New Roman" w:cs="Times New Roman"/>
          <w:sz w:val="24"/>
          <w:szCs w:val="24"/>
        </w:rPr>
        <w:t>Elkasabi</w:t>
      </w:r>
      <w:proofErr w:type="spellEnd"/>
      <w:r w:rsidRPr="0073466B">
        <w:rPr>
          <w:rFonts w:ascii="Times New Roman" w:hAnsi="Times New Roman" w:cs="Times New Roman"/>
          <w:sz w:val="24"/>
          <w:szCs w:val="24"/>
        </w:rPr>
        <w:t xml:space="preserve"> et al., 2020). We used the </w:t>
      </w:r>
      <w:proofErr w:type="spellStart"/>
      <w:r w:rsidRPr="0073466B">
        <w:rPr>
          <w:rFonts w:ascii="Times New Roman" w:hAnsi="Times New Roman" w:cs="Times New Roman"/>
          <w:sz w:val="24"/>
          <w:szCs w:val="24"/>
        </w:rPr>
        <w:t>Svyset</w:t>
      </w:r>
      <w:proofErr w:type="spellEnd"/>
      <w:r w:rsidRPr="0073466B">
        <w:rPr>
          <w:rFonts w:ascii="Times New Roman" w:hAnsi="Times New Roman" w:cs="Times New Roman"/>
          <w:sz w:val="24"/>
          <w:szCs w:val="24"/>
        </w:rPr>
        <w:t xml:space="preserve"> command in Stata (</w:t>
      </w:r>
      <w:proofErr w:type="spellStart"/>
      <w:r w:rsidRPr="0073466B">
        <w:rPr>
          <w:rFonts w:ascii="Times New Roman" w:hAnsi="Times New Roman" w:cs="Times New Roman"/>
          <w:sz w:val="24"/>
          <w:szCs w:val="24"/>
        </w:rPr>
        <w:t>StataCorp</w:t>
      </w:r>
      <w:proofErr w:type="spellEnd"/>
      <w:r w:rsidRPr="0073466B">
        <w:rPr>
          <w:rFonts w:ascii="Times New Roman" w:hAnsi="Times New Roman" w:cs="Times New Roman"/>
          <w:sz w:val="24"/>
          <w:szCs w:val="24"/>
        </w:rPr>
        <w:t xml:space="preserve"> LP, College Station, Texas) by </w:t>
      </w:r>
      <w:del w:id="166" w:author="Chowdhury,Muhammad Abdul Baker" w:date="2022-03-11T13:01:00Z">
        <w:r w:rsidRPr="0073466B" w:rsidDel="002B4EF9">
          <w:rPr>
            <w:rFonts w:ascii="Times New Roman" w:hAnsi="Times New Roman" w:cs="Times New Roman"/>
            <w:sz w:val="24"/>
            <w:szCs w:val="24"/>
          </w:rPr>
          <w:delText>taking into account</w:delText>
        </w:r>
      </w:del>
      <w:ins w:id="167" w:author="Chowdhury,Muhammad Abdul Baker" w:date="2022-03-11T13:01:00Z">
        <w:r w:rsidR="002B4EF9" w:rsidRPr="0073466B">
          <w:rPr>
            <w:rFonts w:ascii="Times New Roman" w:hAnsi="Times New Roman" w:cs="Times New Roman"/>
            <w:sz w:val="24"/>
            <w:szCs w:val="24"/>
          </w:rPr>
          <w:t>considering</w:t>
        </w:r>
      </w:ins>
      <w:r w:rsidRPr="0073466B">
        <w:rPr>
          <w:rFonts w:ascii="Times New Roman" w:hAnsi="Times New Roman" w:cs="Times New Roman"/>
          <w:sz w:val="24"/>
          <w:szCs w:val="24"/>
        </w:rPr>
        <w:t xml:space="preserve"> the complex survey design. </w:t>
      </w:r>
    </w:p>
    <w:p w14:paraId="00000053" w14:textId="2025F732" w:rsidR="00FE5AEA" w:rsidRPr="0073466B" w:rsidRDefault="00AD3945" w:rsidP="0073466B">
      <w:pPr>
        <w:spacing w:line="360" w:lineRule="auto"/>
        <w:ind w:firstLine="720"/>
        <w:rPr>
          <w:rFonts w:ascii="Times New Roman" w:hAnsi="Times New Roman" w:cs="Times New Roman"/>
          <w:sz w:val="24"/>
          <w:szCs w:val="24"/>
        </w:rPr>
      </w:pPr>
      <w:r w:rsidRPr="0073466B">
        <w:rPr>
          <w:rFonts w:ascii="Times New Roman" w:hAnsi="Times New Roman" w:cs="Times New Roman"/>
          <w:sz w:val="24"/>
          <w:szCs w:val="24"/>
        </w:rPr>
        <w:t xml:space="preserve">Firstly, we conducted a bivariate </w:t>
      </w:r>
      <w:del w:id="168" w:author="Chowdhury,Muhammad Abdul Baker" w:date="2022-03-11T13:02:00Z">
        <w:r w:rsidRPr="0073466B" w:rsidDel="002B4EF9">
          <w:rPr>
            <w:rFonts w:ascii="Times New Roman" w:hAnsi="Times New Roman" w:cs="Times New Roman"/>
            <w:sz w:val="24"/>
            <w:szCs w:val="24"/>
          </w:rPr>
          <w:delText xml:space="preserve">Exploratory </w:delText>
        </w:r>
      </w:del>
      <w:ins w:id="169" w:author="Chowdhury,Muhammad Abdul Baker" w:date="2022-03-11T13:02:00Z">
        <w:r w:rsidR="002B4EF9" w:rsidRPr="0073466B">
          <w:rPr>
            <w:rFonts w:ascii="Times New Roman" w:hAnsi="Times New Roman" w:cs="Times New Roman"/>
            <w:sz w:val="24"/>
            <w:szCs w:val="24"/>
          </w:rPr>
          <w:t xml:space="preserve">exploratory </w:t>
        </w:r>
      </w:ins>
      <w:del w:id="170" w:author="Chowdhury,Muhammad Abdul Baker" w:date="2022-03-11T13:02:00Z">
        <w:r w:rsidRPr="0073466B" w:rsidDel="002B4EF9">
          <w:rPr>
            <w:rFonts w:ascii="Times New Roman" w:hAnsi="Times New Roman" w:cs="Times New Roman"/>
            <w:sz w:val="24"/>
            <w:szCs w:val="24"/>
          </w:rPr>
          <w:delText xml:space="preserve">Data </w:delText>
        </w:r>
      </w:del>
      <w:ins w:id="171" w:author="Chowdhury,Muhammad Abdul Baker" w:date="2022-03-11T13:02:00Z">
        <w:r w:rsidR="002B4EF9" w:rsidRPr="0073466B">
          <w:rPr>
            <w:rFonts w:ascii="Times New Roman" w:hAnsi="Times New Roman" w:cs="Times New Roman"/>
            <w:sz w:val="24"/>
            <w:szCs w:val="24"/>
          </w:rPr>
          <w:t xml:space="preserve">data </w:t>
        </w:r>
      </w:ins>
      <w:del w:id="172" w:author="Chowdhury,Muhammad Abdul Baker" w:date="2022-03-11T13:02:00Z">
        <w:r w:rsidRPr="0073466B" w:rsidDel="002B4EF9">
          <w:rPr>
            <w:rFonts w:ascii="Times New Roman" w:hAnsi="Times New Roman" w:cs="Times New Roman"/>
            <w:sz w:val="24"/>
            <w:szCs w:val="24"/>
          </w:rPr>
          <w:delText xml:space="preserve">Analysis </w:delText>
        </w:r>
      </w:del>
      <w:ins w:id="173" w:author="Chowdhury,Muhammad Abdul Baker" w:date="2022-03-11T13:02:00Z">
        <w:r w:rsidR="002B4EF9" w:rsidRPr="0073466B">
          <w:rPr>
            <w:rFonts w:ascii="Times New Roman" w:hAnsi="Times New Roman" w:cs="Times New Roman"/>
            <w:sz w:val="24"/>
            <w:szCs w:val="24"/>
          </w:rPr>
          <w:t xml:space="preserve">analysis </w:t>
        </w:r>
      </w:ins>
      <w:r w:rsidRPr="0073466B">
        <w:rPr>
          <w:rFonts w:ascii="Times New Roman" w:hAnsi="Times New Roman" w:cs="Times New Roman"/>
          <w:sz w:val="24"/>
          <w:szCs w:val="24"/>
        </w:rPr>
        <w:t xml:space="preserve">(EDA) to reveal the distribution of sampled respondents with child stunting and reported the outcome in frequency along with individual row percentage. The bivariate analysis was performed to understand the situation of child stunting among the individual level and regional level independent variables. After EDA, we performed a univariate binary logistic regression model (as our </w:t>
      </w:r>
      <w:del w:id="174" w:author="MJU" w:date="2022-04-16T23:01:00Z">
        <w:r w:rsidRPr="0073466B" w:rsidDel="00101F4B">
          <w:rPr>
            <w:rFonts w:ascii="Times New Roman" w:hAnsi="Times New Roman" w:cs="Times New Roman"/>
            <w:sz w:val="24"/>
            <w:szCs w:val="24"/>
          </w:rPr>
          <w:delText xml:space="preserve">dependent </w:delText>
        </w:r>
      </w:del>
      <w:ins w:id="175" w:author="MJU" w:date="2022-04-16T23:01:00Z">
        <w:r w:rsidR="00101F4B">
          <w:rPr>
            <w:rFonts w:ascii="Times New Roman" w:hAnsi="Times New Roman" w:cs="Times New Roman"/>
            <w:sz w:val="24"/>
            <w:szCs w:val="24"/>
          </w:rPr>
          <w:t xml:space="preserve">outcome </w:t>
        </w:r>
      </w:ins>
      <w:r w:rsidRPr="0073466B">
        <w:rPr>
          <w:rFonts w:ascii="Times New Roman" w:hAnsi="Times New Roman" w:cs="Times New Roman"/>
          <w:sz w:val="24"/>
          <w:szCs w:val="24"/>
        </w:rPr>
        <w:t xml:space="preserve">variable is dichotomous) </w:t>
      </w:r>
      <w:del w:id="176" w:author="MJU" w:date="2022-04-16T23:03:00Z">
        <w:r w:rsidRPr="0073466B" w:rsidDel="00101F4B">
          <w:rPr>
            <w:rFonts w:ascii="Times New Roman" w:hAnsi="Times New Roman" w:cs="Times New Roman"/>
            <w:sz w:val="24"/>
            <w:szCs w:val="24"/>
          </w:rPr>
          <w:delText xml:space="preserve">between the dependent variable “stunting” (stunted or not stunted) and considered </w:delText>
        </w:r>
      </w:del>
      <w:ins w:id="177" w:author="MJU" w:date="2022-04-16T23:03:00Z">
        <w:r w:rsidR="00101F4B">
          <w:rPr>
            <w:rFonts w:ascii="Times New Roman" w:hAnsi="Times New Roman" w:cs="Times New Roman"/>
            <w:sz w:val="24"/>
            <w:szCs w:val="24"/>
          </w:rPr>
          <w:t xml:space="preserve">in which </w:t>
        </w:r>
      </w:ins>
      <w:r w:rsidRPr="0073466B">
        <w:rPr>
          <w:rFonts w:ascii="Times New Roman" w:hAnsi="Times New Roman" w:cs="Times New Roman"/>
          <w:sz w:val="24"/>
          <w:szCs w:val="24"/>
        </w:rPr>
        <w:t>each variable at the individual and regional level as an independent variable. After that, to identify the risk factors of child stunting in single-level</w:t>
      </w:r>
      <w:ins w:id="178" w:author="MJU" w:date="2022-04-16T23:04:00Z">
        <w:r w:rsidR="00101F4B">
          <w:rPr>
            <w:rFonts w:ascii="Times New Roman" w:hAnsi="Times New Roman" w:cs="Times New Roman"/>
            <w:sz w:val="24"/>
            <w:szCs w:val="24"/>
          </w:rPr>
          <w:t>,</w:t>
        </w:r>
      </w:ins>
      <w:r w:rsidRPr="0073466B">
        <w:rPr>
          <w:rFonts w:ascii="Times New Roman" w:hAnsi="Times New Roman" w:cs="Times New Roman"/>
          <w:sz w:val="24"/>
          <w:szCs w:val="24"/>
        </w:rPr>
        <w:t xml:space="preserve"> we carried out a </w:t>
      </w:r>
      <w:del w:id="179" w:author="MJU" w:date="2022-04-16T23:03:00Z">
        <w:r w:rsidRPr="0073466B" w:rsidDel="00101F4B">
          <w:rPr>
            <w:rFonts w:ascii="Times New Roman" w:hAnsi="Times New Roman" w:cs="Times New Roman"/>
            <w:sz w:val="24"/>
            <w:szCs w:val="24"/>
          </w:rPr>
          <w:delText xml:space="preserve">multivariate </w:delText>
        </w:r>
      </w:del>
      <w:ins w:id="180" w:author="MJU" w:date="2022-04-16T23:03:00Z">
        <w:r w:rsidR="00101F4B">
          <w:rPr>
            <w:rFonts w:ascii="Times New Roman" w:hAnsi="Times New Roman" w:cs="Times New Roman"/>
            <w:sz w:val="24"/>
            <w:szCs w:val="24"/>
          </w:rPr>
          <w:t>multivariable</w:t>
        </w:r>
        <w:r w:rsidR="00101F4B" w:rsidRPr="0073466B">
          <w:rPr>
            <w:rFonts w:ascii="Times New Roman" w:hAnsi="Times New Roman" w:cs="Times New Roman"/>
            <w:sz w:val="24"/>
            <w:szCs w:val="24"/>
          </w:rPr>
          <w:t xml:space="preserve"> </w:t>
        </w:r>
      </w:ins>
      <w:r w:rsidRPr="0073466B">
        <w:rPr>
          <w:rFonts w:ascii="Times New Roman" w:hAnsi="Times New Roman" w:cs="Times New Roman"/>
          <w:sz w:val="24"/>
          <w:szCs w:val="24"/>
        </w:rPr>
        <w:t>binary logistic regression model</w:t>
      </w:r>
      <w:del w:id="181" w:author="MJU" w:date="2022-04-16T23:05:00Z">
        <w:r w:rsidRPr="0073466B" w:rsidDel="00101F4B">
          <w:rPr>
            <w:rFonts w:ascii="Times New Roman" w:hAnsi="Times New Roman" w:cs="Times New Roman"/>
            <w:sz w:val="24"/>
            <w:szCs w:val="24"/>
          </w:rPr>
          <w:delText xml:space="preserve"> considering significant factors (p-value &lt;0.05) in univariate models as independent variables and “stunting” as the dependent variable</w:delText>
        </w:r>
      </w:del>
      <w:r w:rsidRPr="0073466B">
        <w:rPr>
          <w:rFonts w:ascii="Times New Roman" w:hAnsi="Times New Roman" w:cs="Times New Roman"/>
          <w:sz w:val="24"/>
          <w:szCs w:val="24"/>
        </w:rPr>
        <w:t xml:space="preserve">. </w:t>
      </w:r>
    </w:p>
    <w:p w14:paraId="00000054" w14:textId="77777777" w:rsidR="00FE5AEA" w:rsidRPr="0073466B" w:rsidRDefault="00FE5AEA" w:rsidP="0073466B">
      <w:pPr>
        <w:spacing w:after="0" w:line="360" w:lineRule="auto"/>
        <w:rPr>
          <w:rFonts w:ascii="Times New Roman" w:eastAsia="Arial" w:hAnsi="Times New Roman" w:cs="Times New Roman"/>
          <w:color w:val="000000"/>
          <w:sz w:val="24"/>
          <w:szCs w:val="24"/>
        </w:rPr>
      </w:pPr>
    </w:p>
    <w:p w14:paraId="00000055" w14:textId="77777777"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t>The univariate logistic regression model can be expressed as,</w:t>
      </w:r>
    </w:p>
    <w:p w14:paraId="00000056" w14:textId="77777777" w:rsidR="00FE5AEA" w:rsidRPr="0073466B" w:rsidRDefault="00AD3945"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m:t>
          </m:r>
          <m:r>
            <w:rPr>
              <w:rFonts w:ascii="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1-π(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oMath>
      </m:oMathPara>
    </w:p>
    <w:p w14:paraId="00000057" w14:textId="77777777"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lastRenderedPageBreak/>
        <w:t xml:space="preserve">where the quantity </w:t>
      </w:r>
      <m:oMath>
        <m:r>
          <w:rPr>
            <w:rFonts w:ascii="Cambria Math" w:hAnsi="Cambria Math" w:cs="Times New Roman"/>
            <w:sz w:val="24"/>
            <w:szCs w:val="24"/>
          </w:rPr>
          <m:t>π</m:t>
        </m:r>
        <m:r>
          <w:rPr>
            <w:rFonts w:ascii="Cambria Math" w:eastAsia="Cambria Math" w:hAnsi="Cambria Math" w:cs="Times New Roman"/>
            <w:color w:val="000000"/>
            <w:sz w:val="24"/>
            <w:szCs w:val="24"/>
          </w:rPr>
          <m:t>(X)=</m:t>
        </m:r>
        <m:r>
          <w:rPr>
            <w:rFonts w:ascii="Cambria Math" w:eastAsia="Arial" w:hAnsi="Cambria Math" w:cs="Times New Roman"/>
            <w:color w:val="000000"/>
            <w:sz w:val="24"/>
            <w:szCs w:val="24"/>
          </w:rPr>
          <m:t xml:space="preserve"> E</m:t>
        </m:r>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y</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|X)</m:t>
        </m:r>
      </m:oMath>
      <w:r w:rsidRPr="0073466B">
        <w:rPr>
          <w:rFonts w:ascii="Times New Roman" w:eastAsia="Arial" w:hAnsi="Times New Roman" w:cs="Times New Roman"/>
          <w:color w:val="000000"/>
          <w:sz w:val="24"/>
          <w:szCs w:val="24"/>
        </w:rPr>
        <w:t xml:space="preserve"> represent the conditional probability that Y=1 (stunted) given X and expressed as,   </w:t>
      </w:r>
    </w:p>
    <w:p w14:paraId="00000058" w14:textId="77777777" w:rsidR="00FE5AEA" w:rsidRPr="0073466B" w:rsidRDefault="00AD3945" w:rsidP="0073466B">
      <w:pPr>
        <w:spacing w:line="360" w:lineRule="auto"/>
        <w:jc w:val="center"/>
        <w:rPr>
          <w:rFonts w:ascii="Times New Roman" w:eastAsia="Times New Roman" w:hAnsi="Times New Roman" w:cs="Times New Roman"/>
          <w:sz w:val="24"/>
          <w:szCs w:val="24"/>
        </w:rPr>
      </w:pPr>
      <m:oMath>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num>
          <m:den>
            <m:r>
              <w:rPr>
                <w:rFonts w:ascii="Cambria Math" w:eastAsia="Cambria Math" w:hAnsi="Cambria Math" w:cs="Times New Roman"/>
                <w:sz w:val="24"/>
                <w:szCs w:val="24"/>
              </w:rPr>
              <m:t>1+</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den>
        </m:f>
      </m:oMath>
      <w:r w:rsidRPr="0073466B">
        <w:rPr>
          <w:rFonts w:ascii="Times New Roman" w:eastAsia="Times New Roman" w:hAnsi="Times New Roman" w:cs="Times New Roman"/>
          <w:sz w:val="24"/>
          <w:szCs w:val="24"/>
        </w:rPr>
        <w:t xml:space="preserve"> ; </w:t>
      </w:r>
    </w:p>
    <w:p w14:paraId="00000059" w14:textId="2780BF5D"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t>If one considers a collection of p independent variables denoted by the vector X</w:t>
      </w:r>
      <w:r w:rsidRPr="0073466B">
        <w:rPr>
          <w:rFonts w:ascii="Times New Roman" w:eastAsia="Arial" w:hAnsi="Times New Roman" w:cs="Times New Roman"/>
          <w:color w:val="000000"/>
          <w:sz w:val="24"/>
          <w:szCs w:val="24"/>
          <w:vertAlign w:val="subscript"/>
        </w:rPr>
        <w:t xml:space="preserve">i </w:t>
      </w:r>
      <w:r w:rsidRPr="0073466B">
        <w:rPr>
          <w:rFonts w:ascii="Times New Roman" w:eastAsia="Arial" w:hAnsi="Times New Roman" w:cs="Times New Roman"/>
          <w:color w:val="000000"/>
          <w:sz w:val="24"/>
          <w:szCs w:val="24"/>
        </w:rPr>
        <w:t xml:space="preserve">= (X1, X2, …, </w:t>
      </w:r>
      <w:proofErr w:type="spellStart"/>
      <w:r w:rsidRPr="0073466B">
        <w:rPr>
          <w:rFonts w:ascii="Times New Roman" w:eastAsia="Arial" w:hAnsi="Times New Roman" w:cs="Times New Roman"/>
          <w:color w:val="000000"/>
          <w:sz w:val="24"/>
          <w:szCs w:val="24"/>
        </w:rPr>
        <w:t>Xp</w:t>
      </w:r>
      <w:proofErr w:type="spellEnd"/>
      <w:r w:rsidRPr="0073466B">
        <w:rPr>
          <w:rFonts w:ascii="Times New Roman" w:eastAsia="Arial" w:hAnsi="Times New Roman" w:cs="Times New Roman"/>
          <w:color w:val="000000"/>
          <w:sz w:val="24"/>
          <w:szCs w:val="24"/>
        </w:rPr>
        <w:t xml:space="preserve">) then the </w:t>
      </w:r>
      <w:del w:id="182" w:author="MJU" w:date="2022-04-16T23:06:00Z">
        <w:r w:rsidRPr="0073466B" w:rsidDel="00101F4B">
          <w:rPr>
            <w:rFonts w:ascii="Times New Roman" w:eastAsia="Arial" w:hAnsi="Times New Roman" w:cs="Times New Roman"/>
            <w:color w:val="000000"/>
            <w:sz w:val="24"/>
            <w:szCs w:val="24"/>
          </w:rPr>
          <w:delText xml:space="preserve">multivariate </w:delText>
        </w:r>
      </w:del>
      <w:ins w:id="183" w:author="MJU" w:date="2022-04-16T23:06:00Z">
        <w:r w:rsidR="00101F4B">
          <w:rPr>
            <w:rFonts w:ascii="Times New Roman" w:eastAsia="Arial" w:hAnsi="Times New Roman" w:cs="Times New Roman"/>
            <w:color w:val="000000"/>
            <w:sz w:val="24"/>
            <w:szCs w:val="24"/>
          </w:rPr>
          <w:t>multivariab</w:t>
        </w:r>
      </w:ins>
      <w:ins w:id="184" w:author="MJU" w:date="2022-04-16T23:07:00Z">
        <w:r w:rsidR="00101F4B">
          <w:rPr>
            <w:rFonts w:ascii="Times New Roman" w:eastAsia="Arial" w:hAnsi="Times New Roman" w:cs="Times New Roman"/>
            <w:color w:val="000000"/>
            <w:sz w:val="24"/>
            <w:szCs w:val="24"/>
          </w:rPr>
          <w:t>le</w:t>
        </w:r>
      </w:ins>
      <w:ins w:id="185" w:author="MJU" w:date="2022-04-16T23:06:00Z">
        <w:r w:rsidR="00101F4B" w:rsidRPr="0073466B">
          <w:rPr>
            <w:rFonts w:ascii="Times New Roman" w:eastAsia="Arial" w:hAnsi="Times New Roman" w:cs="Times New Roman"/>
            <w:color w:val="000000"/>
            <w:sz w:val="24"/>
            <w:szCs w:val="24"/>
          </w:rPr>
          <w:t xml:space="preserve"> </w:t>
        </w:r>
      </w:ins>
      <w:r w:rsidRPr="0073466B">
        <w:rPr>
          <w:rFonts w:ascii="Times New Roman" w:eastAsia="Arial" w:hAnsi="Times New Roman" w:cs="Times New Roman"/>
          <w:color w:val="000000"/>
          <w:sz w:val="24"/>
          <w:szCs w:val="24"/>
        </w:rPr>
        <w:t>logistic regression model is given by the equation as</w:t>
      </w:r>
    </w:p>
    <w:p w14:paraId="0000005A" w14:textId="77777777" w:rsidR="00FE5AEA" w:rsidRPr="0073466B" w:rsidRDefault="00AD3945" w:rsidP="0073466B">
      <w:pPr>
        <w:spacing w:line="360" w:lineRule="auto"/>
        <w:jc w:val="center"/>
        <w:rPr>
          <w:rFonts w:ascii="Times New Roman" w:eastAsia="Cambria Math" w:hAnsi="Times New Roman" w:cs="Times New Roman"/>
          <w:color w:val="FF00FF"/>
          <w:sz w:val="24"/>
          <w:szCs w:val="24"/>
        </w:rPr>
      </w:pPr>
      <m:oMathPara>
        <m:oMath>
          <m:r>
            <w:rPr>
              <w:rFonts w:ascii="Cambria Math" w:eastAsia="Cambria Math" w:hAnsi="Cambria Math" w:cs="Times New Roman"/>
              <w:color w:val="000000"/>
              <w:sz w:val="24"/>
              <w:szCs w:val="24"/>
            </w:rPr>
            <m:t>[</m:t>
          </m:r>
          <m:r>
            <w:rPr>
              <w:rFonts w:ascii="Cambria Math" w:hAnsi="Cambria Math" w:cs="Times New Roman"/>
              <w:sz w:val="24"/>
              <w:szCs w:val="24"/>
            </w:rPr>
            <m:t xml:space="preserve">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num>
            <m:den>
              <m:r>
                <w:rPr>
                  <w:rFonts w:ascii="Cambria Math" w:eastAsia="Cambria Math" w:hAnsi="Cambria Math" w:cs="Times New Roman"/>
                  <w:color w:val="000000"/>
                  <w:sz w:val="24"/>
                  <w:szCs w:val="24"/>
                </w:rPr>
                <m:t>1-π(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den>
          </m:f>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0</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1</m:t>
              </m:r>
            </m:sub>
          </m:sSub>
          <m:sSub>
            <m:sSubPr>
              <m:ctrlPr>
                <w:rPr>
                  <w:rFonts w:ascii="Cambria Math" w:eastAsia="Cambria Math" w:hAnsi="Cambria Math" w:cs="Times New Roman"/>
                  <w:color w:val="000000"/>
                  <w:sz w:val="24"/>
                  <w:szCs w:val="24"/>
                </w:rPr>
              </m:ctrlPr>
            </m:sSub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1</m:t>
                  </m:r>
                </m:sub>
              </m:sSub>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2</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2i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p</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pi</m:t>
              </m:r>
            </m:sub>
          </m:sSub>
          <m:r>
            <w:rPr>
              <w:rFonts w:ascii="Cambria Math" w:eastAsia="Cambria Math" w:hAnsi="Cambria Math" w:cs="Times New Roman"/>
              <w:color w:val="FF00FF"/>
              <w:sz w:val="24"/>
              <w:szCs w:val="24"/>
            </w:rPr>
            <m:t xml:space="preserve"> </m:t>
          </m:r>
        </m:oMath>
      </m:oMathPara>
    </w:p>
    <w:p w14:paraId="0000005B" w14:textId="77777777"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t>Before conducting the multilevel model, we calculated the intra-class correlation coefficient (ICC) by using the formula,</w:t>
      </w:r>
    </w:p>
    <w:p w14:paraId="0000005C" w14:textId="77777777" w:rsidR="00FE5AEA" w:rsidRPr="0073466B" w:rsidRDefault="00AD3945"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 xml:space="preserve">ICC=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π</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 xml:space="preserve">3 </m:t>
                  </m:r>
                </m:den>
              </m:f>
              <m:r>
                <w:rPr>
                  <w:rFonts w:ascii="Cambria Math" w:eastAsia="Cambria Math" w:hAnsi="Cambria Math" w:cs="Times New Roman"/>
                  <w:sz w:val="24"/>
                  <w:szCs w:val="24"/>
                </w:rPr>
                <m:t>)</m:t>
              </m:r>
            </m:den>
          </m:f>
        </m:oMath>
      </m:oMathPara>
    </w:p>
    <w:p w14:paraId="0000005D" w14:textId="77777777"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t xml:space="preserve">where </w:t>
      </w:r>
      <m:oMath>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oMath>
      <w:r w:rsidRPr="0073466B">
        <w:rPr>
          <w:rFonts w:ascii="Times New Roman" w:eastAsia="Arial" w:hAnsi="Times New Roman" w:cs="Times New Roman"/>
          <w:sz w:val="24"/>
          <w:szCs w:val="24"/>
        </w:rPr>
        <w:t xml:space="preserve"> </w:t>
      </w:r>
      <w:r w:rsidRPr="0073466B">
        <w:rPr>
          <w:rFonts w:ascii="Times New Roman" w:eastAsia="Arial" w:hAnsi="Times New Roman" w:cs="Times New Roman"/>
          <w:color w:val="000000"/>
          <w:sz w:val="24"/>
          <w:szCs w:val="24"/>
        </w:rPr>
        <w:t xml:space="preserve">is the random intercept variance, i.e., the level-2 </w:t>
      </w:r>
      <w:proofErr w:type="gramStart"/>
      <w:r w:rsidRPr="0073466B">
        <w:rPr>
          <w:rFonts w:ascii="Times New Roman" w:eastAsia="Arial" w:hAnsi="Times New Roman" w:cs="Times New Roman"/>
          <w:color w:val="000000"/>
          <w:sz w:val="24"/>
          <w:szCs w:val="24"/>
        </w:rPr>
        <w:t>variance.</w:t>
      </w:r>
      <w:proofErr w:type="gramEnd"/>
      <w:r w:rsidRPr="0073466B">
        <w:rPr>
          <w:rFonts w:ascii="Times New Roman" w:eastAsia="Arial" w:hAnsi="Times New Roman" w:cs="Times New Roman"/>
          <w:color w:val="000000"/>
          <w:sz w:val="24"/>
          <w:szCs w:val="24"/>
        </w:rPr>
        <w:t xml:space="preserve"> The value of ICC ranges from 0 to 1. Only when the ICC is greater than 0 then a multilevel logistic regression model is applicable (Merlo et al., 2005). </w:t>
      </w:r>
    </w:p>
    <w:p w14:paraId="0000005E" w14:textId="77777777"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t xml:space="preserve">Finally, we </w:t>
      </w:r>
      <w:r w:rsidRPr="0073466B">
        <w:rPr>
          <w:rFonts w:ascii="Times New Roman" w:eastAsia="Arial" w:hAnsi="Times New Roman" w:cs="Times New Roman"/>
          <w:sz w:val="24"/>
          <w:szCs w:val="24"/>
        </w:rPr>
        <w:t>performed a multilevel</w:t>
      </w:r>
      <w:r w:rsidRPr="0073466B">
        <w:rPr>
          <w:rFonts w:ascii="Times New Roman" w:eastAsia="Arial" w:hAnsi="Times New Roman" w:cs="Times New Roman"/>
          <w:color w:val="000000"/>
          <w:sz w:val="24"/>
          <w:szCs w:val="24"/>
        </w:rPr>
        <w:t xml:space="preserve"> mixed-effects logistic regression model using the exact same independent and dependent variable we used in the previous model. The equation of the multilevel model can be written as,</w:t>
      </w:r>
    </w:p>
    <w:p w14:paraId="0000005F" w14:textId="77777777" w:rsidR="00FE5AEA" w:rsidRPr="00101F4B" w:rsidRDefault="00AD3945" w:rsidP="0073466B">
      <w:pPr>
        <w:spacing w:after="0" w:line="360" w:lineRule="auto"/>
        <w:jc w:val="center"/>
        <w:rPr>
          <w:rFonts w:ascii="Times New Roman" w:eastAsia="Cambria Math" w:hAnsi="Times New Roman" w:cs="Times New Roman"/>
          <w:i/>
          <w:color w:val="000000"/>
          <w:sz w:val="24"/>
          <w:szCs w:val="24"/>
          <w:lang w:val="da-DK"/>
        </w:rPr>
      </w:pPr>
      <w:proofErr w:type="spellStart"/>
      <w:r w:rsidRPr="00101F4B">
        <w:rPr>
          <w:rFonts w:ascii="Times New Roman" w:eastAsia="Cambria Math" w:hAnsi="Times New Roman" w:cs="Times New Roman"/>
          <w:i/>
          <w:color w:val="000000"/>
          <w:sz w:val="24"/>
          <w:szCs w:val="24"/>
          <w:lang w:val="da-DK"/>
        </w:rPr>
        <w:t>logit</w:t>
      </w:r>
      <w:proofErr w:type="spellEnd"/>
      <w:r w:rsidRPr="00101F4B">
        <w:rPr>
          <w:rFonts w:ascii="Times New Roman" w:eastAsia="Cambria Math" w:hAnsi="Times New Roman" w:cs="Times New Roman"/>
          <w:i/>
          <w:color w:val="000000"/>
          <w:sz w:val="24"/>
          <w:szCs w:val="24"/>
          <w:lang w:val="da-DK"/>
        </w:rPr>
        <w:t xml:space="preserve">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π</m:t>
            </m:r>
          </m:e>
          <m:sub>
            <m:r>
              <w:rPr>
                <w:rFonts w:ascii="Cambria Math" w:eastAsia="Cambria Math" w:hAnsi="Cambria Math" w:cs="Times New Roman"/>
                <w:color w:val="000000"/>
                <w:sz w:val="24"/>
                <w:szCs w:val="24"/>
              </w:rPr>
              <m:t>ij</m:t>
            </m:r>
          </m:sub>
        </m:sSub>
      </m:oMath>
      <w:r w:rsidRPr="00101F4B">
        <w:rPr>
          <w:rFonts w:ascii="Times New Roman" w:eastAsia="Cambria Math" w:hAnsi="Times New Roman" w:cs="Times New Roman"/>
          <w:i/>
          <w:color w:val="000000"/>
          <w:sz w:val="24"/>
          <w:szCs w:val="24"/>
          <w:lang w:val="da-DK"/>
        </w:rPr>
        <w:t xml:space="preserve">) =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lang w:val="da-DK"/>
              </w:rPr>
              <m:t>0</m:t>
            </m:r>
          </m:sub>
        </m:sSub>
        <m:r>
          <w:rPr>
            <w:rFonts w:ascii="Cambria Math" w:eastAsia="Cambria Math" w:hAnsi="Cambria Math" w:cs="Times New Roman"/>
            <w:color w:val="000000"/>
            <w:sz w:val="24"/>
            <w:szCs w:val="24"/>
            <w:lang w:val="da-DK"/>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k</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ij</m:t>
            </m:r>
          </m:sub>
        </m:sSub>
        <m:r>
          <w:rPr>
            <w:rFonts w:ascii="Cambria Math" w:eastAsia="Cambria Math" w:hAnsi="Cambria Math" w:cs="Times New Roman"/>
            <w:color w:val="000000"/>
            <w:sz w:val="24"/>
            <w:szCs w:val="24"/>
            <w:lang w:val="da-DK"/>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u</m:t>
            </m:r>
          </m:e>
          <m:sub>
            <m:r>
              <w:rPr>
                <w:rFonts w:ascii="Cambria Math" w:eastAsia="Cambria Math" w:hAnsi="Cambria Math" w:cs="Times New Roman"/>
                <w:color w:val="000000"/>
                <w:sz w:val="24"/>
                <w:szCs w:val="24"/>
              </w:rPr>
              <m:t>j</m:t>
            </m:r>
          </m:sub>
        </m:sSub>
      </m:oMath>
    </w:p>
    <w:p w14:paraId="00000060" w14:textId="77777777" w:rsidR="00FE5AEA" w:rsidRPr="0073466B" w:rsidRDefault="00AD3945" w:rsidP="0073466B">
      <w:pPr>
        <w:spacing w:after="0" w:line="360" w:lineRule="auto"/>
        <w:rPr>
          <w:rFonts w:ascii="Times New Roman" w:eastAsia="Arial" w:hAnsi="Times New Roman" w:cs="Times New Roman"/>
          <w:color w:val="000000"/>
          <w:sz w:val="24"/>
          <w:szCs w:val="24"/>
        </w:rPr>
      </w:pPr>
      <w:r w:rsidRPr="0073466B">
        <w:rPr>
          <w:rFonts w:ascii="Times New Roman" w:eastAsia="Arial" w:hAnsi="Times New Roman" w:cs="Times New Roman"/>
          <w:color w:val="000000"/>
          <w:sz w:val="24"/>
          <w:szCs w:val="24"/>
        </w:rPr>
        <w:t xml:space="preserve">where </w:t>
      </w:r>
      <w:proofErr w:type="spellStart"/>
      <w:r w:rsidRPr="0073466B">
        <w:rPr>
          <w:rFonts w:ascii="Times New Roman" w:eastAsia="Arial" w:hAnsi="Times New Roman" w:cs="Times New Roman"/>
          <w:color w:val="000000"/>
          <w:sz w:val="24"/>
          <w:szCs w:val="24"/>
        </w:rPr>
        <w:t>i</w:t>
      </w:r>
      <w:proofErr w:type="spellEnd"/>
      <w:r w:rsidRPr="0073466B">
        <w:rPr>
          <w:rFonts w:ascii="Times New Roman" w:eastAsia="Arial" w:hAnsi="Times New Roman" w:cs="Times New Roman"/>
          <w:color w:val="000000"/>
          <w:sz w:val="24"/>
          <w:szCs w:val="24"/>
        </w:rPr>
        <w:t xml:space="preserve"> and j refers the level-1 and level 2 respectively and </w:t>
      </w:r>
      <w:r w:rsidRPr="0073466B">
        <w:rPr>
          <w:rFonts w:ascii="Cambria Math" w:eastAsia="Cambria Math" w:hAnsi="Cambria Math" w:cs="Cambria Math"/>
          <w:color w:val="000000"/>
          <w:sz w:val="24"/>
          <w:szCs w:val="24"/>
        </w:rPr>
        <w:t>𝑢</w:t>
      </w:r>
      <w:r w:rsidRPr="00101F4B">
        <w:rPr>
          <w:rFonts w:ascii="Cambria Math" w:eastAsia="Cambria Math" w:hAnsi="Cambria Math" w:cs="Cambria Math"/>
          <w:color w:val="000000"/>
          <w:sz w:val="24"/>
          <w:szCs w:val="24"/>
          <w:vertAlign w:val="subscript"/>
        </w:rPr>
        <w:t>𝑗</w:t>
      </w:r>
      <w:r w:rsidRPr="0073466B">
        <w:rPr>
          <w:rFonts w:ascii="Times New Roman" w:eastAsia="Arial" w:hAnsi="Times New Roman" w:cs="Times New Roman"/>
          <w:color w:val="000000"/>
          <w:sz w:val="24"/>
          <w:szCs w:val="24"/>
        </w:rPr>
        <w:t xml:space="preserve"> ~ </w:t>
      </w:r>
      <w:proofErr w:type="gramStart"/>
      <w:r w:rsidRPr="0073466B">
        <w:rPr>
          <w:rFonts w:ascii="Cambria Math" w:eastAsia="Cambria Math" w:hAnsi="Cambria Math" w:cs="Cambria Math"/>
          <w:color w:val="000000"/>
          <w:sz w:val="24"/>
          <w:szCs w:val="24"/>
        </w:rPr>
        <w:t>𝑁</w:t>
      </w:r>
      <w:r w:rsidRPr="0073466B">
        <w:rPr>
          <w:rFonts w:ascii="Times New Roman" w:eastAsia="Arial" w:hAnsi="Times New Roman" w:cs="Times New Roman"/>
          <w:color w:val="000000"/>
          <w:sz w:val="24"/>
          <w:szCs w:val="24"/>
        </w:rPr>
        <w:t>(</w:t>
      </w:r>
      <w:proofErr w:type="gramEnd"/>
      <w:r w:rsidRPr="0073466B">
        <w:rPr>
          <w:rFonts w:ascii="Times New Roman" w:eastAsia="Arial" w:hAnsi="Times New Roman" w:cs="Times New Roman"/>
          <w:color w:val="000000"/>
          <w:sz w:val="24"/>
          <w:szCs w:val="24"/>
        </w:rPr>
        <w:t xml:space="preserve">0, </w:t>
      </w:r>
      <w:r w:rsidRPr="0073466B">
        <w:rPr>
          <w:rFonts w:ascii="Cambria Math" w:eastAsia="Cambria Math" w:hAnsi="Cambria Math" w:cs="Cambria Math"/>
          <w:color w:val="000000"/>
          <w:sz w:val="24"/>
          <w:szCs w:val="24"/>
        </w:rPr>
        <w:t>𝜎</w:t>
      </w:r>
      <w:r w:rsidRPr="0073466B">
        <w:rPr>
          <w:rFonts w:ascii="Times New Roman" w:eastAsia="Arial" w:hAnsi="Times New Roman" w:cs="Times New Roman"/>
          <w:color w:val="000000"/>
          <w:sz w:val="24"/>
          <w:szCs w:val="24"/>
        </w:rPr>
        <w:t>2).</w:t>
      </w:r>
    </w:p>
    <w:p w14:paraId="00000061" w14:textId="77777777" w:rsidR="00FE5AEA" w:rsidRPr="0073466B" w:rsidRDefault="00FE5AEA" w:rsidP="0073466B">
      <w:pPr>
        <w:spacing w:after="0" w:line="360" w:lineRule="auto"/>
        <w:rPr>
          <w:rFonts w:ascii="Times New Roman" w:eastAsia="Arial" w:hAnsi="Times New Roman" w:cs="Times New Roman"/>
          <w:color w:val="000000"/>
          <w:sz w:val="24"/>
          <w:szCs w:val="24"/>
        </w:rPr>
      </w:pPr>
    </w:p>
    <w:p w14:paraId="00000062" w14:textId="54A83724" w:rsidR="00FE5AEA" w:rsidRPr="0073466B" w:rsidRDefault="00AD3945" w:rsidP="0073466B">
      <w:pPr>
        <w:spacing w:after="0" w:line="360" w:lineRule="auto"/>
        <w:ind w:firstLine="720"/>
        <w:rPr>
          <w:rFonts w:ascii="Times New Roman" w:eastAsia="Arial" w:hAnsi="Times New Roman" w:cs="Times New Roman"/>
          <w:color w:val="000000"/>
          <w:sz w:val="24"/>
          <w:szCs w:val="24"/>
        </w:rPr>
      </w:pPr>
      <w:commentRangeStart w:id="186"/>
      <w:r w:rsidRPr="0073466B">
        <w:rPr>
          <w:rFonts w:ascii="Times New Roman" w:eastAsia="Arial" w:hAnsi="Times New Roman" w:cs="Times New Roman"/>
          <w:color w:val="000000"/>
          <w:sz w:val="24"/>
          <w:szCs w:val="24"/>
        </w:rPr>
        <w:t xml:space="preserve">To measure the strength of the association between “stunting” and determinant factors we used </w:t>
      </w:r>
      <w:ins w:id="187" w:author="Chowdhury,Muhammad Abdul Baker" w:date="2022-03-11T13:02:00Z">
        <w:r w:rsidR="002B4EF9" w:rsidRPr="0073466B">
          <w:rPr>
            <w:rFonts w:ascii="Times New Roman" w:eastAsia="Arial" w:hAnsi="Times New Roman" w:cs="Times New Roman"/>
            <w:color w:val="000000"/>
            <w:sz w:val="24"/>
            <w:szCs w:val="24"/>
          </w:rPr>
          <w:t>a</w:t>
        </w:r>
      </w:ins>
      <w:del w:id="188" w:author="Chowdhury,Muhammad Abdul Baker" w:date="2022-03-11T13:02:00Z">
        <w:r w:rsidRPr="0073466B" w:rsidDel="002B4EF9">
          <w:rPr>
            <w:rFonts w:ascii="Times New Roman" w:eastAsia="Arial" w:hAnsi="Times New Roman" w:cs="Times New Roman"/>
            <w:color w:val="000000"/>
            <w:sz w:val="24"/>
            <w:szCs w:val="24"/>
          </w:rPr>
          <w:delText>A</w:delText>
        </w:r>
      </w:del>
      <w:r w:rsidRPr="0073466B">
        <w:rPr>
          <w:rFonts w:ascii="Times New Roman" w:eastAsia="Arial" w:hAnsi="Times New Roman" w:cs="Times New Roman"/>
          <w:color w:val="000000"/>
          <w:sz w:val="24"/>
          <w:szCs w:val="24"/>
        </w:rPr>
        <w:t xml:space="preserve">djusted odds ratios (AORs) with 95% confidence intervals (CIs) and associations with p-value &lt; 0.05 defined as a significant association.  As our main goal was to identify </w:t>
      </w:r>
      <w:commentRangeStart w:id="189"/>
      <w:r w:rsidRPr="0073466B">
        <w:rPr>
          <w:rFonts w:ascii="Times New Roman" w:eastAsia="Arial" w:hAnsi="Times New Roman" w:cs="Times New Roman"/>
          <w:color w:val="000000"/>
          <w:sz w:val="24"/>
          <w:szCs w:val="24"/>
        </w:rPr>
        <w:t xml:space="preserve">better </w:t>
      </w:r>
      <w:commentRangeEnd w:id="189"/>
      <w:r w:rsidR="0073466B" w:rsidRPr="0073466B">
        <w:rPr>
          <w:rStyle w:val="CommentReference"/>
          <w:rFonts w:ascii="Times New Roman" w:hAnsi="Times New Roman" w:cs="Times New Roman"/>
          <w:sz w:val="24"/>
          <w:szCs w:val="24"/>
        </w:rPr>
        <w:commentReference w:id="189"/>
      </w:r>
      <w:r w:rsidRPr="0073466B">
        <w:rPr>
          <w:rFonts w:ascii="Times New Roman" w:eastAsia="Arial" w:hAnsi="Times New Roman" w:cs="Times New Roman"/>
          <w:color w:val="000000"/>
          <w:sz w:val="24"/>
          <w:szCs w:val="24"/>
        </w:rPr>
        <w:t xml:space="preserve">fitted </w:t>
      </w:r>
      <w:r w:rsidR="003A33B1" w:rsidRPr="0073466B">
        <w:rPr>
          <w:rFonts w:ascii="Times New Roman" w:eastAsia="Arial" w:hAnsi="Times New Roman" w:cs="Times New Roman"/>
          <w:sz w:val="24"/>
          <w:szCs w:val="24"/>
        </w:rPr>
        <w:t>models</w:t>
      </w:r>
      <w:r w:rsidRPr="0073466B">
        <w:rPr>
          <w:rFonts w:ascii="Times New Roman" w:eastAsia="Arial" w:hAnsi="Times New Roman" w:cs="Times New Roman"/>
          <w:color w:val="000000"/>
          <w:sz w:val="24"/>
          <w:szCs w:val="24"/>
        </w:rPr>
        <w:t xml:space="preserve"> we performed several goodness of fit </w:t>
      </w:r>
      <w:r w:rsidRPr="0073466B">
        <w:rPr>
          <w:rFonts w:ascii="Times New Roman" w:eastAsia="Arial" w:hAnsi="Times New Roman" w:cs="Times New Roman"/>
          <w:sz w:val="24"/>
          <w:szCs w:val="24"/>
        </w:rPr>
        <w:t>tests</w:t>
      </w:r>
      <w:sdt>
        <w:sdtPr>
          <w:rPr>
            <w:rFonts w:ascii="Times New Roman" w:hAnsi="Times New Roman" w:cs="Times New Roman"/>
            <w:sz w:val="24"/>
            <w:szCs w:val="24"/>
          </w:rPr>
          <w:tag w:val="goog_rdk_1"/>
          <w:id w:val="398246676"/>
        </w:sdtPr>
        <w:sdtContent>
          <w:r w:rsidRPr="0073466B">
            <w:rPr>
              <w:rFonts w:ascii="Times New Roman" w:eastAsia="Arial Unicode MS" w:hAnsi="Times New Roman" w:cs="Times New Roman"/>
              <w:color w:val="000000"/>
              <w:sz w:val="24"/>
              <w:szCs w:val="24"/>
            </w:rPr>
            <w:t xml:space="preserve"> e.g., Akaike information criterion (AIC), the Bayesian information criterion (BIC), Log-likelihood. AIC and BIC are calculated as, AIC</w:t>
          </w:r>
          <w:r w:rsidR="00197764" w:rsidRPr="0073466B">
            <w:rPr>
              <w:rFonts w:ascii="Times New Roman" w:eastAsia="Arial Unicode MS" w:hAnsi="Times New Roman" w:cs="Times New Roman"/>
              <w:color w:val="000000"/>
              <w:sz w:val="24"/>
              <w:szCs w:val="24"/>
            </w:rPr>
            <w:t xml:space="preserve"> </w:t>
          </w:r>
          <w:r w:rsidRPr="0073466B">
            <w:rPr>
              <w:rFonts w:ascii="Times New Roman" w:eastAsia="Arial Unicode MS" w:hAnsi="Times New Roman" w:cs="Times New Roman"/>
              <w:color w:val="000000"/>
              <w:sz w:val="24"/>
              <w:szCs w:val="24"/>
            </w:rPr>
            <w:t xml:space="preserve">= − 2 (log-likelihood of the fitted model) +2p, and BIC = 2 (log-likelihood of the fitted model) + ln(N)*p. where p is the degree of freedom in the model and N is the number of observations </w:t>
          </w:r>
        </w:sdtContent>
      </w:sdt>
      <w:r w:rsidRPr="0073466B">
        <w:rPr>
          <w:rFonts w:ascii="Times New Roman" w:eastAsia="Arial" w:hAnsi="Times New Roman" w:cs="Times New Roman"/>
          <w:sz w:val="24"/>
          <w:szCs w:val="24"/>
        </w:rPr>
        <w:t>in the sample</w:t>
      </w:r>
      <w:r w:rsidRPr="0073466B">
        <w:rPr>
          <w:rFonts w:ascii="Times New Roman" w:eastAsia="Arial" w:hAnsi="Times New Roman" w:cs="Times New Roman"/>
          <w:color w:val="000000"/>
          <w:sz w:val="24"/>
          <w:szCs w:val="24"/>
        </w:rPr>
        <w:t xml:space="preserve">. After comparing the AIC and BIC values for each model, the lowest one was deemed to be the better explanatory model </w:t>
      </w:r>
      <w:r w:rsidRPr="0073466B">
        <w:rPr>
          <w:rFonts w:ascii="Times New Roman" w:hAnsi="Times New Roman" w:cs="Times New Roman"/>
          <w:sz w:val="24"/>
          <w:szCs w:val="24"/>
        </w:rPr>
        <w:t>(de Jong &amp; Heller, 2008)</w:t>
      </w:r>
      <w:r w:rsidRPr="0073466B">
        <w:rPr>
          <w:rFonts w:ascii="Times New Roman" w:eastAsia="Arial" w:hAnsi="Times New Roman" w:cs="Times New Roman"/>
          <w:color w:val="000000"/>
          <w:sz w:val="24"/>
          <w:szCs w:val="24"/>
        </w:rPr>
        <w:t xml:space="preserve">. The Area under the Receiver </w:t>
      </w:r>
      <w:r w:rsidRPr="0073466B">
        <w:rPr>
          <w:rFonts w:ascii="Times New Roman" w:eastAsia="Arial" w:hAnsi="Times New Roman" w:cs="Times New Roman"/>
          <w:color w:val="000000"/>
          <w:sz w:val="24"/>
          <w:szCs w:val="24"/>
        </w:rPr>
        <w:lastRenderedPageBreak/>
        <w:t xml:space="preserve">Operating Characteristic (AUROC) </w:t>
      </w:r>
      <w:r w:rsidRPr="0073466B">
        <w:rPr>
          <w:rFonts w:ascii="Times New Roman" w:eastAsia="Arial" w:hAnsi="Times New Roman" w:cs="Times New Roman"/>
          <w:sz w:val="24"/>
          <w:szCs w:val="24"/>
        </w:rPr>
        <w:t>is also</w:t>
      </w:r>
      <w:r w:rsidRPr="0073466B">
        <w:rPr>
          <w:rFonts w:ascii="Times New Roman" w:eastAsia="Arial" w:hAnsi="Times New Roman" w:cs="Times New Roman"/>
          <w:color w:val="000000"/>
          <w:sz w:val="24"/>
          <w:szCs w:val="24"/>
        </w:rPr>
        <w:t xml:space="preserve"> constructed which is the </w:t>
      </w:r>
      <w:r w:rsidRPr="0073466B">
        <w:rPr>
          <w:rFonts w:ascii="Times New Roman" w:eastAsia="Arial" w:hAnsi="Times New Roman" w:cs="Times New Roman"/>
          <w:sz w:val="24"/>
          <w:szCs w:val="24"/>
        </w:rPr>
        <w:t>indicator</w:t>
      </w:r>
      <w:r w:rsidRPr="0073466B">
        <w:rPr>
          <w:rFonts w:ascii="Times New Roman" w:eastAsia="Arial" w:hAnsi="Times New Roman" w:cs="Times New Roman"/>
          <w:color w:val="000000"/>
          <w:sz w:val="24"/>
          <w:szCs w:val="24"/>
        </w:rPr>
        <w:t xml:space="preserve"> of sensitivity and specificity. Lower P-values in the ROC curve indicate that the model can differentiate between two groups, and the area under the curve is greater than 0.50 </w:t>
      </w:r>
      <w:r w:rsidRPr="0073466B">
        <w:rPr>
          <w:rFonts w:ascii="Times New Roman" w:hAnsi="Times New Roman" w:cs="Times New Roman"/>
          <w:sz w:val="24"/>
          <w:szCs w:val="24"/>
        </w:rPr>
        <w:t xml:space="preserve">(Cook &amp; </w:t>
      </w:r>
      <w:proofErr w:type="spellStart"/>
      <w:r w:rsidRPr="0073466B">
        <w:rPr>
          <w:rFonts w:ascii="Times New Roman" w:hAnsi="Times New Roman" w:cs="Times New Roman"/>
          <w:sz w:val="24"/>
          <w:szCs w:val="24"/>
        </w:rPr>
        <w:t>Rajbhandari</w:t>
      </w:r>
      <w:proofErr w:type="spellEnd"/>
      <w:r w:rsidRPr="0073466B">
        <w:rPr>
          <w:rFonts w:ascii="Times New Roman" w:hAnsi="Times New Roman" w:cs="Times New Roman"/>
          <w:sz w:val="24"/>
          <w:szCs w:val="24"/>
        </w:rPr>
        <w:t>, 2018)</w:t>
      </w:r>
      <w:r w:rsidRPr="0073466B">
        <w:rPr>
          <w:rFonts w:ascii="Times New Roman" w:eastAsia="Arial" w:hAnsi="Times New Roman" w:cs="Times New Roman"/>
          <w:color w:val="000000"/>
          <w:sz w:val="24"/>
          <w:szCs w:val="24"/>
        </w:rPr>
        <w:t xml:space="preserve">. </w:t>
      </w:r>
      <w:commentRangeEnd w:id="186"/>
      <w:r w:rsidR="00101F4B">
        <w:rPr>
          <w:rStyle w:val="CommentReference"/>
        </w:rPr>
        <w:commentReference w:id="186"/>
      </w:r>
    </w:p>
    <w:p w14:paraId="00000063" w14:textId="59A3781A" w:rsidR="00FE5AEA" w:rsidRPr="00467B9D" w:rsidRDefault="00FE5AEA">
      <w:pPr>
        <w:spacing w:after="0" w:line="240" w:lineRule="auto"/>
        <w:rPr>
          <w:rFonts w:ascii="Times New Roman" w:eastAsia="Arial" w:hAnsi="Times New Roman" w:cs="Times New Roman"/>
          <w:color w:val="000000"/>
        </w:rPr>
      </w:pPr>
    </w:p>
    <w:p w14:paraId="6F437374" w14:textId="77777777" w:rsidR="006E2641" w:rsidRPr="00467B9D" w:rsidRDefault="006E2641">
      <w:pPr>
        <w:spacing w:after="0" w:line="240" w:lineRule="auto"/>
        <w:rPr>
          <w:rFonts w:ascii="Times New Roman" w:eastAsia="Arial" w:hAnsi="Times New Roman" w:cs="Times New Roman"/>
          <w:color w:val="000000"/>
        </w:rPr>
      </w:pPr>
    </w:p>
    <w:p w14:paraId="00000064" w14:textId="77777777" w:rsidR="00FE5AEA" w:rsidRPr="00467B9D" w:rsidRDefault="00AD3945">
      <w:pPr>
        <w:pStyle w:val="Heading1"/>
        <w:rPr>
          <w:rFonts w:ascii="Times New Roman" w:eastAsia="Times New Roman" w:hAnsi="Times New Roman" w:cs="Times New Roman"/>
          <w:b/>
          <w:color w:val="000000"/>
        </w:rPr>
      </w:pPr>
      <w:r w:rsidRPr="00467B9D">
        <w:rPr>
          <w:rFonts w:ascii="Times New Roman" w:eastAsia="Times New Roman" w:hAnsi="Times New Roman" w:cs="Times New Roman"/>
          <w:b/>
          <w:color w:val="000000"/>
        </w:rPr>
        <w:t xml:space="preserve">Results </w:t>
      </w:r>
    </w:p>
    <w:p w14:paraId="00000065" w14:textId="50E4F914"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In this study, a total of 7902 child mothers participated and gave their </w:t>
      </w:r>
      <w:r w:rsidR="00163FE5" w:rsidRPr="0073466B">
        <w:rPr>
          <w:rFonts w:ascii="Times New Roman" w:eastAsia="Times New Roman" w:hAnsi="Times New Roman" w:cs="Times New Roman"/>
          <w:color w:val="000000"/>
          <w:sz w:val="24"/>
        </w:rPr>
        <w:t xml:space="preserve">information. Among them 30.48% children were </w:t>
      </w:r>
      <w:del w:id="190" w:author="Chowdhury,Muhammad Abdul Baker" w:date="2022-03-11T13:02:00Z">
        <w:r w:rsidR="00163FE5" w:rsidRPr="0073466B" w:rsidDel="002B4EF9">
          <w:rPr>
            <w:rFonts w:ascii="Times New Roman" w:eastAsia="Times New Roman" w:hAnsi="Times New Roman" w:cs="Times New Roman"/>
            <w:color w:val="000000"/>
            <w:sz w:val="24"/>
          </w:rPr>
          <w:delText xml:space="preserve">found to be </w:delText>
        </w:r>
      </w:del>
      <w:r w:rsidR="00163FE5" w:rsidRPr="0073466B">
        <w:rPr>
          <w:rFonts w:ascii="Times New Roman" w:eastAsia="Times New Roman" w:hAnsi="Times New Roman" w:cs="Times New Roman"/>
          <w:color w:val="000000"/>
          <w:sz w:val="24"/>
        </w:rPr>
        <w:t>stunted.</w:t>
      </w:r>
      <w:r w:rsidRPr="0073466B">
        <w:rPr>
          <w:rFonts w:ascii="Times New Roman" w:eastAsia="Times New Roman" w:hAnsi="Times New Roman" w:cs="Times New Roman"/>
          <w:color w:val="000000"/>
          <w:sz w:val="24"/>
        </w:rPr>
        <w:t xml:space="preserve"> After the analysis, it is evident that most of the stunted children (38.54%) were found in poor family settings in Bangladesh. About 30% of these families have more than three family members and </w:t>
      </w:r>
      <w:commentRangeStart w:id="191"/>
      <w:r w:rsidRPr="0073466B">
        <w:rPr>
          <w:rFonts w:ascii="Times New Roman" w:eastAsia="Times New Roman" w:hAnsi="Times New Roman" w:cs="Times New Roman"/>
          <w:color w:val="000000"/>
          <w:sz w:val="24"/>
        </w:rPr>
        <w:t>46% of children with birth order 7-10 are most likely to suffer from stunting</w:t>
      </w:r>
      <w:commentRangeEnd w:id="191"/>
      <w:r w:rsidR="00960084">
        <w:rPr>
          <w:rStyle w:val="CommentReference"/>
        </w:rPr>
        <w:commentReference w:id="191"/>
      </w:r>
      <w:r w:rsidRPr="0073466B">
        <w:rPr>
          <w:rFonts w:ascii="Times New Roman" w:eastAsia="Times New Roman" w:hAnsi="Times New Roman" w:cs="Times New Roman"/>
          <w:color w:val="000000"/>
          <w:sz w:val="24"/>
        </w:rPr>
        <w:t>. In comparison to urban areas (25%), the prevalence of stunting in children under the age of five was higher in rural areas (32%). Division–wise distribution of prevalence presents that Mymensingh was a high-risk area for stunting, where the prevalence was about 42%, and Dhaka and Khulna divisions were the low-risk areas for stunting.</w:t>
      </w:r>
    </w:p>
    <w:p w14:paraId="5341CA6F" w14:textId="77777777" w:rsidR="004A407C" w:rsidRPr="0073466B" w:rsidRDefault="004A407C" w:rsidP="0073466B">
      <w:pPr>
        <w:spacing w:after="0" w:line="360" w:lineRule="auto"/>
        <w:ind w:firstLine="720"/>
        <w:rPr>
          <w:rFonts w:ascii="Times New Roman" w:eastAsia="Times New Roman" w:hAnsi="Times New Roman" w:cs="Times New Roman"/>
          <w:color w:val="000000"/>
          <w:sz w:val="24"/>
        </w:rPr>
      </w:pPr>
    </w:p>
    <w:p w14:paraId="00000066" w14:textId="276D3F41"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However, </w:t>
      </w:r>
      <w:proofErr w:type="gramStart"/>
      <w:r w:rsidRPr="0073466B">
        <w:rPr>
          <w:rFonts w:ascii="Times New Roman" w:eastAsia="Times New Roman" w:hAnsi="Times New Roman" w:cs="Times New Roman"/>
          <w:color w:val="000000"/>
          <w:sz w:val="24"/>
        </w:rPr>
        <w:t>the most</w:t>
      </w:r>
      <w:proofErr w:type="gramEnd"/>
      <w:r w:rsidRPr="0073466B">
        <w:rPr>
          <w:rFonts w:ascii="Times New Roman" w:eastAsia="Times New Roman" w:hAnsi="Times New Roman" w:cs="Times New Roman"/>
          <w:color w:val="000000"/>
          <w:sz w:val="24"/>
        </w:rPr>
        <w:t xml:space="preserve"> number of stunted children was found in the families where household heads are fathers (30%) who are involved in an agricultural occupation (40%). </w:t>
      </w:r>
      <w:commentRangeStart w:id="192"/>
      <w:r w:rsidRPr="0073466B">
        <w:rPr>
          <w:rFonts w:ascii="Times New Roman" w:eastAsia="Times New Roman" w:hAnsi="Times New Roman" w:cs="Times New Roman"/>
          <w:color w:val="000000"/>
          <w:sz w:val="24"/>
        </w:rPr>
        <w:t xml:space="preserve">On the other hand, household heads involved in business can afford their families easily, so the stunting rate is quite low (25%) in those families. </w:t>
      </w:r>
      <w:commentRangeEnd w:id="192"/>
      <w:r w:rsidR="00EA5EBA">
        <w:rPr>
          <w:rStyle w:val="CommentReference"/>
        </w:rPr>
        <w:commentReference w:id="192"/>
      </w:r>
      <w:r w:rsidRPr="0073466B">
        <w:rPr>
          <w:rFonts w:ascii="Times New Roman" w:eastAsia="Times New Roman" w:hAnsi="Times New Roman" w:cs="Times New Roman"/>
          <w:color w:val="000000"/>
          <w:sz w:val="24"/>
        </w:rPr>
        <w:t xml:space="preserve">No proper education also evokes this problem significantly. As 43% of household heads have no academic education which leads to their unhealthy lifestyle. </w:t>
      </w:r>
    </w:p>
    <w:p w14:paraId="2520567D" w14:textId="77777777" w:rsidR="004A407C" w:rsidRPr="0073466B" w:rsidRDefault="004A407C" w:rsidP="0073466B">
      <w:pPr>
        <w:spacing w:after="0" w:line="360" w:lineRule="auto"/>
        <w:ind w:firstLine="720"/>
        <w:rPr>
          <w:rFonts w:ascii="Times New Roman" w:eastAsia="Times New Roman" w:hAnsi="Times New Roman" w:cs="Times New Roman"/>
          <w:color w:val="000000"/>
          <w:sz w:val="24"/>
        </w:rPr>
      </w:pPr>
    </w:p>
    <w:p w14:paraId="00000067" w14:textId="4BB19748" w:rsidR="00FE5AEA" w:rsidRPr="0073466B" w:rsidRDefault="00AD3945" w:rsidP="0073466B">
      <w:pPr>
        <w:spacing w:after="0" w:line="360" w:lineRule="auto"/>
        <w:ind w:firstLine="720"/>
        <w:rPr>
          <w:rFonts w:ascii="Times New Roman" w:eastAsia="Times New Roman" w:hAnsi="Times New Roman" w:cs="Times New Roman"/>
          <w:color w:val="000000"/>
          <w:sz w:val="24"/>
        </w:rPr>
      </w:pPr>
      <w:commentRangeStart w:id="193"/>
      <w:r w:rsidRPr="0073466B">
        <w:rPr>
          <w:rFonts w:ascii="Times New Roman" w:eastAsia="Times New Roman" w:hAnsi="Times New Roman" w:cs="Times New Roman"/>
          <w:color w:val="000000"/>
          <w:sz w:val="24"/>
        </w:rPr>
        <w:t xml:space="preserve">Moreover, female education is one of the essential factors because mothers with higher education have a huge contribution to reducing the prevalence of stunting to15%. While we can see with no education 42% of mothers are incapable of providing appropriate care to their children which increases the possibility of stunting. But in some households, the prevalence of stunting is high (33%) because working mothers also can't give proper attention to their kids. In Bangladesh, early marriage is a very common scenario in rural areas because 32% of females with the age range 15-19 have children with stunting problems. </w:t>
      </w:r>
      <w:commentRangeEnd w:id="193"/>
      <w:r w:rsidR="00960084">
        <w:rPr>
          <w:rStyle w:val="CommentReference"/>
        </w:rPr>
        <w:commentReference w:id="193"/>
      </w:r>
    </w:p>
    <w:p w14:paraId="7705752D" w14:textId="77777777" w:rsidR="004A407C" w:rsidRPr="0073466B" w:rsidRDefault="004A407C" w:rsidP="0073466B">
      <w:pPr>
        <w:spacing w:after="0" w:line="360" w:lineRule="auto"/>
        <w:ind w:firstLine="720"/>
        <w:rPr>
          <w:rFonts w:ascii="Times New Roman" w:eastAsia="Times New Roman" w:hAnsi="Times New Roman" w:cs="Times New Roman"/>
          <w:color w:val="000000"/>
          <w:sz w:val="24"/>
        </w:rPr>
      </w:pPr>
    </w:p>
    <w:p w14:paraId="00000069" w14:textId="62EA259B"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lastRenderedPageBreak/>
        <w:t>In general, the prevalence of stunting rises with the age of the child but mostly it is noticeable within the children (38%) who are between (24-35) months age range. However, children whose mothers got antenatal care (more than 4 times) before delivery had a considerably decreased rate of stunting (25%) compared to those (33%) who didn't. At the same time mothers who didn't go through cesarean delivery (34%) increase the possibility of having stunting in their children. The stunting rate among children is high whose mother's place of delivery is home (35%) rather than the hospital (24%). Mass media such as TV and Radio also played an essential role in reducing stunting. We found that stunting prevalence is higher among children whose mothers had no access to those mass media. In Bangladesh, most of the households don't have improved toilet facilities (32%). In the two weeks leading up to the survey, about 30% percent of stunned children had diarrheal episodes, fever, and cough in particular.</w:t>
      </w:r>
      <w:r w:rsidR="00941B55" w:rsidRPr="0073466B">
        <w:rPr>
          <w:rFonts w:ascii="Times New Roman" w:eastAsia="Times New Roman" w:hAnsi="Times New Roman" w:cs="Times New Roman"/>
          <w:color w:val="000000"/>
          <w:sz w:val="24"/>
        </w:rPr>
        <w:t xml:space="preserve"> (Table 1)</w:t>
      </w:r>
    </w:p>
    <w:p w14:paraId="0000006A" w14:textId="77777777" w:rsidR="00FE5AEA" w:rsidRPr="0073466B" w:rsidRDefault="00FE5AEA" w:rsidP="0073466B">
      <w:pPr>
        <w:spacing w:after="0" w:line="360" w:lineRule="auto"/>
        <w:ind w:firstLine="720"/>
        <w:rPr>
          <w:rFonts w:ascii="Times New Roman" w:eastAsia="Times New Roman" w:hAnsi="Times New Roman" w:cs="Times New Roman"/>
          <w:color w:val="000000"/>
          <w:sz w:val="24"/>
        </w:rPr>
      </w:pPr>
    </w:p>
    <w:p w14:paraId="0000006B" w14:textId="03A83824" w:rsidR="00FE5AEA" w:rsidRPr="0073466B" w:rsidRDefault="002934AE" w:rsidP="0073466B">
      <w:pPr>
        <w:spacing w:after="0" w:line="360" w:lineRule="auto"/>
        <w:ind w:firstLine="720"/>
        <w:rPr>
          <w:rFonts w:ascii="Times New Roman" w:eastAsia="Times New Roman" w:hAnsi="Times New Roman" w:cs="Times New Roman"/>
          <w:color w:val="000000"/>
          <w:sz w:val="24"/>
        </w:rPr>
      </w:pPr>
      <w:commentRangeStart w:id="194"/>
      <w:r w:rsidRPr="0073466B">
        <w:rPr>
          <w:rFonts w:ascii="Times New Roman" w:eastAsia="Times New Roman" w:hAnsi="Times New Roman" w:cs="Times New Roman"/>
          <w:color w:val="000000"/>
          <w:sz w:val="24"/>
        </w:rPr>
        <w:t>Both models</w:t>
      </w:r>
      <w:r w:rsidR="00AD3945" w:rsidRPr="0073466B">
        <w:rPr>
          <w:rFonts w:ascii="Times New Roman" w:eastAsia="Times New Roman" w:hAnsi="Times New Roman" w:cs="Times New Roman"/>
          <w:color w:val="000000"/>
          <w:sz w:val="24"/>
        </w:rPr>
        <w:t xml:space="preserve">, </w:t>
      </w:r>
      <w:del w:id="195" w:author="MJU" w:date="2022-04-16T23:18:00Z">
        <w:r w:rsidR="00AD3945" w:rsidRPr="0073466B" w:rsidDel="00960084">
          <w:rPr>
            <w:rFonts w:ascii="Times New Roman" w:eastAsia="Times New Roman" w:hAnsi="Times New Roman" w:cs="Times New Roman"/>
            <w:color w:val="000000"/>
            <w:sz w:val="24"/>
          </w:rPr>
          <w:delText xml:space="preserve">multivariate </w:delText>
        </w:r>
      </w:del>
      <w:ins w:id="196" w:author="MJU" w:date="2022-04-16T23:18:00Z">
        <w:r w:rsidR="00960084">
          <w:rPr>
            <w:rFonts w:ascii="Times New Roman" w:eastAsia="Times New Roman" w:hAnsi="Times New Roman" w:cs="Times New Roman"/>
            <w:color w:val="000000"/>
            <w:sz w:val="24"/>
          </w:rPr>
          <w:t>multivaria</w:t>
        </w:r>
      </w:ins>
      <w:ins w:id="197" w:author="MJU" w:date="2022-04-16T23:19:00Z">
        <w:r w:rsidR="00960084">
          <w:rPr>
            <w:rFonts w:ascii="Times New Roman" w:eastAsia="Times New Roman" w:hAnsi="Times New Roman" w:cs="Times New Roman"/>
            <w:color w:val="000000"/>
            <w:sz w:val="24"/>
          </w:rPr>
          <w:t>ble</w:t>
        </w:r>
      </w:ins>
      <w:ins w:id="198" w:author="MJU" w:date="2022-04-16T23:18:00Z">
        <w:r w:rsidR="00960084" w:rsidRPr="0073466B">
          <w:rPr>
            <w:rFonts w:ascii="Times New Roman" w:eastAsia="Times New Roman" w:hAnsi="Times New Roman" w:cs="Times New Roman"/>
            <w:color w:val="000000"/>
            <w:sz w:val="24"/>
          </w:rPr>
          <w:t xml:space="preserve"> </w:t>
        </w:r>
      </w:ins>
      <w:r w:rsidR="00AD3945" w:rsidRPr="0073466B">
        <w:rPr>
          <w:rFonts w:ascii="Times New Roman" w:eastAsia="Times New Roman" w:hAnsi="Times New Roman" w:cs="Times New Roman"/>
          <w:color w:val="000000"/>
          <w:sz w:val="24"/>
        </w:rPr>
        <w:t>logistic regression and multilevel logistic regression refer to a degree of association between Stunting Status and socio-demographic profiles of children. The analysis shows the association between stunting among children and area, division, mothers education level, household head’s education level, mother’s working status, household head’s occupation, wealth index, mass media, birth order, and children's age. The ORs were generated from multivariate and multilevel logistic regression analysis for analyzing the association between the stunting status of children aged under 5 years and sociodemographic features of their households. In both analyses, there are significant variations that explain which model will be most preferable for this study.</w:t>
      </w:r>
      <w:commentRangeEnd w:id="194"/>
      <w:r w:rsidR="00403731">
        <w:rPr>
          <w:rStyle w:val="CommentReference"/>
        </w:rPr>
        <w:commentReference w:id="194"/>
      </w:r>
    </w:p>
    <w:p w14:paraId="0000006C" w14:textId="77777777" w:rsidR="00FE5AEA" w:rsidRPr="0073466B" w:rsidRDefault="00FE5AEA" w:rsidP="0073466B">
      <w:pPr>
        <w:spacing w:after="0" w:line="360" w:lineRule="auto"/>
        <w:ind w:firstLine="720"/>
        <w:rPr>
          <w:rFonts w:ascii="Times New Roman" w:eastAsia="Times New Roman" w:hAnsi="Times New Roman" w:cs="Times New Roman"/>
          <w:color w:val="000000"/>
          <w:sz w:val="24"/>
        </w:rPr>
      </w:pPr>
    </w:p>
    <w:p w14:paraId="0000006D" w14:textId="727E42C9" w:rsidR="00FE5AEA" w:rsidRPr="0073466B" w:rsidRDefault="00AD3945" w:rsidP="0073466B">
      <w:pPr>
        <w:spacing w:after="0" w:line="360" w:lineRule="auto"/>
        <w:ind w:firstLine="720"/>
        <w:rPr>
          <w:rFonts w:ascii="Times New Roman" w:eastAsia="Times New Roman" w:hAnsi="Times New Roman" w:cs="Times New Roman"/>
          <w:color w:val="000000"/>
          <w:sz w:val="24"/>
        </w:rPr>
      </w:pPr>
      <w:commentRangeStart w:id="199"/>
      <w:r w:rsidRPr="0073466B">
        <w:rPr>
          <w:rFonts w:ascii="Times New Roman" w:eastAsia="Times New Roman" w:hAnsi="Times New Roman" w:cs="Times New Roman"/>
          <w:color w:val="000000"/>
          <w:sz w:val="24"/>
        </w:rPr>
        <w:t>However</w:t>
      </w:r>
      <w:commentRangeEnd w:id="199"/>
      <w:r w:rsidR="00403731">
        <w:rPr>
          <w:rStyle w:val="CommentReference"/>
        </w:rPr>
        <w:commentReference w:id="199"/>
      </w:r>
      <w:r w:rsidRPr="0073466B">
        <w:rPr>
          <w:rFonts w:ascii="Times New Roman" w:eastAsia="Times New Roman" w:hAnsi="Times New Roman" w:cs="Times New Roman"/>
          <w:color w:val="000000"/>
          <w:sz w:val="24"/>
        </w:rPr>
        <w:t xml:space="preserve">, the odds ratio of division from the </w:t>
      </w:r>
      <w:del w:id="200" w:author="MJU" w:date="2022-04-16T23:31:00Z">
        <w:r w:rsidRPr="0073466B" w:rsidDel="00403731">
          <w:rPr>
            <w:rFonts w:ascii="Times New Roman" w:eastAsia="Times New Roman" w:hAnsi="Times New Roman" w:cs="Times New Roman"/>
            <w:color w:val="000000"/>
            <w:sz w:val="24"/>
          </w:rPr>
          <w:delText xml:space="preserve">multivariate </w:delText>
        </w:r>
      </w:del>
      <w:commentRangeStart w:id="201"/>
      <w:ins w:id="202" w:author="MJU" w:date="2022-04-16T23:31:00Z">
        <w:r w:rsidR="00403731">
          <w:rPr>
            <w:rFonts w:ascii="Times New Roman" w:eastAsia="Times New Roman" w:hAnsi="Times New Roman" w:cs="Times New Roman"/>
            <w:color w:val="000000"/>
            <w:sz w:val="24"/>
          </w:rPr>
          <w:t>multivariable</w:t>
        </w:r>
        <w:r w:rsidR="00403731" w:rsidRPr="0073466B">
          <w:rPr>
            <w:rFonts w:ascii="Times New Roman" w:eastAsia="Times New Roman" w:hAnsi="Times New Roman" w:cs="Times New Roman"/>
            <w:color w:val="000000"/>
            <w:sz w:val="24"/>
          </w:rPr>
          <w:t xml:space="preserve"> </w:t>
        </w:r>
        <w:commentRangeEnd w:id="201"/>
        <w:r w:rsidR="00403731">
          <w:rPr>
            <w:rStyle w:val="CommentReference"/>
          </w:rPr>
          <w:commentReference w:id="201"/>
        </w:r>
      </w:ins>
      <w:r w:rsidRPr="0073466B">
        <w:rPr>
          <w:rFonts w:ascii="Times New Roman" w:eastAsia="Times New Roman" w:hAnsi="Times New Roman" w:cs="Times New Roman"/>
          <w:color w:val="000000"/>
          <w:sz w:val="24"/>
        </w:rPr>
        <w:t xml:space="preserve">logistic regression model shows that Mymensingh had a </w:t>
      </w:r>
      <w:del w:id="203" w:author="MJU" w:date="2022-04-16T23:32:00Z">
        <w:r w:rsidRPr="0073466B" w:rsidDel="00403731">
          <w:rPr>
            <w:rFonts w:ascii="Times New Roman" w:eastAsia="Times New Roman" w:hAnsi="Times New Roman" w:cs="Times New Roman"/>
            <w:color w:val="000000"/>
            <w:sz w:val="24"/>
          </w:rPr>
          <w:delText>65</w:delText>
        </w:r>
        <w:r w:rsidR="00197764" w:rsidRPr="0073466B" w:rsidDel="00403731">
          <w:rPr>
            <w:rFonts w:ascii="Times New Roman" w:eastAsia="Times New Roman" w:hAnsi="Times New Roman" w:cs="Times New Roman"/>
            <w:color w:val="000000"/>
            <w:sz w:val="24"/>
          </w:rPr>
          <w:delText>%</w:delText>
        </w:r>
      </w:del>
      <w:ins w:id="204" w:author="MJU" w:date="2022-04-16T23:32:00Z">
        <w:r w:rsidR="00403731">
          <w:rPr>
            <w:rFonts w:ascii="Times New Roman" w:eastAsia="Times New Roman" w:hAnsi="Times New Roman" w:cs="Times New Roman"/>
            <w:color w:val="000000"/>
            <w:sz w:val="24"/>
          </w:rPr>
          <w:t>1.65 times</w:t>
        </w:r>
      </w:ins>
      <w:r w:rsidR="00197764"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color w:val="000000"/>
          <w:sz w:val="24"/>
        </w:rPr>
        <w:t xml:space="preserve">OR: 1.658, 95% CI: 1.29 - 2.12) </w:t>
      </w:r>
      <w:del w:id="205" w:author="MJU" w:date="2022-04-16T23:32:00Z">
        <w:r w:rsidRPr="0073466B" w:rsidDel="00403731">
          <w:rPr>
            <w:rFonts w:ascii="Times New Roman" w:eastAsia="Times New Roman" w:hAnsi="Times New Roman" w:cs="Times New Roman"/>
            <w:color w:val="000000"/>
            <w:sz w:val="24"/>
          </w:rPr>
          <w:delText xml:space="preserve">higher </w:delText>
        </w:r>
      </w:del>
      <w:r w:rsidRPr="0073466B">
        <w:rPr>
          <w:rFonts w:ascii="Times New Roman" w:eastAsia="Times New Roman" w:hAnsi="Times New Roman" w:cs="Times New Roman"/>
          <w:color w:val="000000"/>
          <w:sz w:val="24"/>
        </w:rPr>
        <w:t xml:space="preserve">chance of being stunted than Dhaka whereas in the multilevel model it shows 2 times (OR: 2.01, 95% CI: 1.47 - 2.75) greater chance than that which is more reliable. The multilevel model also gives a clear result about the division that Chittagong (OR: 1.41, 95% CI: 1.00-1.98) and Barisal (OR: 1.40, 95% CI: .99 - 1.96) had a higher chance of being stunted than Dhaka. According to the mother's education level, all categories such as no education, primary and secondary are significantly correlated with children stunting in both models. But the </w:t>
      </w:r>
      <w:r w:rsidRPr="0073466B">
        <w:rPr>
          <w:rFonts w:ascii="Times New Roman" w:eastAsia="Times New Roman" w:hAnsi="Times New Roman" w:cs="Times New Roman"/>
          <w:color w:val="000000"/>
          <w:sz w:val="24"/>
        </w:rPr>
        <w:lastRenderedPageBreak/>
        <w:t xml:space="preserve">noticeable matter in the </w:t>
      </w:r>
      <w:del w:id="206" w:author="MJU" w:date="2022-04-16T23:32:00Z">
        <w:r w:rsidRPr="0073466B" w:rsidDel="00403731">
          <w:rPr>
            <w:rFonts w:ascii="Times New Roman" w:eastAsia="Times New Roman" w:hAnsi="Times New Roman" w:cs="Times New Roman"/>
            <w:color w:val="000000"/>
            <w:sz w:val="24"/>
          </w:rPr>
          <w:delText xml:space="preserve">multivariate </w:delText>
        </w:r>
      </w:del>
      <w:ins w:id="207" w:author="MJU" w:date="2022-04-16T23:32:00Z">
        <w:r w:rsidR="00403731">
          <w:rPr>
            <w:rFonts w:ascii="Times New Roman" w:eastAsia="Times New Roman" w:hAnsi="Times New Roman" w:cs="Times New Roman"/>
            <w:color w:val="000000"/>
            <w:sz w:val="24"/>
          </w:rPr>
          <w:t>multivariable</w:t>
        </w:r>
        <w:r w:rsidR="00403731" w:rsidRPr="0073466B">
          <w:rPr>
            <w:rFonts w:ascii="Times New Roman" w:eastAsia="Times New Roman" w:hAnsi="Times New Roman" w:cs="Times New Roman"/>
            <w:color w:val="000000"/>
            <w:sz w:val="24"/>
          </w:rPr>
          <w:t xml:space="preserve"> </w:t>
        </w:r>
      </w:ins>
      <w:r w:rsidRPr="0073466B">
        <w:rPr>
          <w:rFonts w:ascii="Times New Roman" w:eastAsia="Times New Roman" w:hAnsi="Times New Roman" w:cs="Times New Roman"/>
          <w:color w:val="000000"/>
          <w:sz w:val="24"/>
        </w:rPr>
        <w:t xml:space="preserve">and multilevel model is mothers with no education had a 2.00 times higher chance (OR:2.00, 95% CI:1.44 - 2.77) and 2.06 times (OR: 2.06, 95% CI: 1.41 - 3.02) higher chance of having stunted children than the women with higher education. </w:t>
      </w:r>
    </w:p>
    <w:p w14:paraId="0000006E" w14:textId="77777777" w:rsidR="00FE5AEA" w:rsidRPr="0073466B" w:rsidRDefault="00FE5AEA" w:rsidP="0073466B">
      <w:pPr>
        <w:spacing w:after="0" w:line="360" w:lineRule="auto"/>
        <w:ind w:firstLine="720"/>
        <w:rPr>
          <w:rFonts w:ascii="Times New Roman" w:eastAsia="Times New Roman" w:hAnsi="Times New Roman" w:cs="Times New Roman"/>
          <w:color w:val="000000"/>
          <w:sz w:val="24"/>
        </w:rPr>
      </w:pPr>
    </w:p>
    <w:p w14:paraId="0000006F" w14:textId="211D8F51"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When it comes to the point of a household head's education level then the result shows all the categories are significantly associated with stunting. From the outcome of the </w:t>
      </w:r>
      <w:del w:id="208" w:author="MJU" w:date="2022-04-16T23:37:00Z">
        <w:r w:rsidRPr="0073466B" w:rsidDel="00403731">
          <w:rPr>
            <w:rFonts w:ascii="Times New Roman" w:eastAsia="Times New Roman" w:hAnsi="Times New Roman" w:cs="Times New Roman"/>
            <w:color w:val="000000"/>
            <w:sz w:val="24"/>
          </w:rPr>
          <w:delText>multivariate</w:delText>
        </w:r>
      </w:del>
      <w:ins w:id="209"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model household head with no education had 98% (OR: 1.98, 95% CI:1.52 - 2.59), the primary had 67% (OR: 1.67, 95% CI:1.33 - 2.11) and secondary had 39% (OR: 1.39, 95% CI:1.12 - 1.73) higher chance of having stunted child. On the other side multilevel model gives a more relevant and clear result that, household head with no education had 2 times (OR: 2.00, 95% CI:1.41-3.02), primary had 99</w:t>
      </w:r>
      <w:r w:rsidR="007E23C2" w:rsidRPr="0073466B">
        <w:rPr>
          <w:rFonts w:ascii="Times New Roman" w:eastAsia="Times New Roman" w:hAnsi="Times New Roman" w:cs="Times New Roman"/>
          <w:color w:val="000000"/>
          <w:sz w:val="24"/>
        </w:rPr>
        <w:t>% (OR</w:t>
      </w:r>
      <w:r w:rsidRPr="0073466B">
        <w:rPr>
          <w:rFonts w:ascii="Times New Roman" w:eastAsia="Times New Roman" w:hAnsi="Times New Roman" w:cs="Times New Roman"/>
          <w:color w:val="000000"/>
          <w:sz w:val="24"/>
        </w:rPr>
        <w:t xml:space="preserve">: 1.99, 95% CI:1.49 - 2.66) and secondary had 70% (OR: 1.70, 95% CI: 1.32-2.20) higher chance of having stunted children than the higher educated one. By comparing both models it is evident that household heads with agricultural occupation had 28% (OR: 1.70, 95% CI: 1.32-2.20) higher chance in the </w:t>
      </w:r>
      <w:del w:id="210" w:author="MJU" w:date="2022-04-16T23:37:00Z">
        <w:r w:rsidRPr="0073466B" w:rsidDel="00403731">
          <w:rPr>
            <w:rFonts w:ascii="Times New Roman" w:eastAsia="Times New Roman" w:hAnsi="Times New Roman" w:cs="Times New Roman"/>
            <w:color w:val="000000"/>
            <w:sz w:val="24"/>
          </w:rPr>
          <w:delText>multivariate</w:delText>
        </w:r>
      </w:del>
      <w:ins w:id="211"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model and 39% (OR: 1.70, 95% CI: 1.32-2.20) higher chance in a multilevel model of having stunting in their children. Though farmer's categories are significantly associated in the </w:t>
      </w:r>
      <w:del w:id="212" w:author="MJU" w:date="2022-04-16T23:37:00Z">
        <w:r w:rsidRPr="0073466B" w:rsidDel="00403731">
          <w:rPr>
            <w:rFonts w:ascii="Times New Roman" w:eastAsia="Times New Roman" w:hAnsi="Times New Roman" w:cs="Times New Roman"/>
            <w:color w:val="000000"/>
            <w:sz w:val="24"/>
          </w:rPr>
          <w:delText>multivariate</w:delText>
        </w:r>
      </w:del>
      <w:ins w:id="213"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model but in the multilevel model it is not. So, it represents that farmers' categories are apparently not associated with stunting problems among children when we seek the genuine result. </w:t>
      </w:r>
    </w:p>
    <w:p w14:paraId="7C092248" w14:textId="77777777" w:rsidR="004A407C" w:rsidRPr="0073466B" w:rsidRDefault="004A407C" w:rsidP="0073466B">
      <w:pPr>
        <w:spacing w:after="0" w:line="360" w:lineRule="auto"/>
        <w:ind w:firstLine="720"/>
        <w:rPr>
          <w:rFonts w:ascii="Times New Roman" w:eastAsia="Times New Roman" w:hAnsi="Times New Roman" w:cs="Times New Roman"/>
          <w:color w:val="000000"/>
          <w:sz w:val="24"/>
        </w:rPr>
      </w:pPr>
    </w:p>
    <w:p w14:paraId="00000071" w14:textId="278AAB8A"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Moreover, in the </w:t>
      </w:r>
      <w:del w:id="214" w:author="MJU" w:date="2022-04-16T23:34:00Z">
        <w:r w:rsidRPr="0073466B" w:rsidDel="00403731">
          <w:rPr>
            <w:rFonts w:ascii="Times New Roman" w:eastAsia="Times New Roman" w:hAnsi="Times New Roman" w:cs="Times New Roman"/>
            <w:color w:val="000000"/>
            <w:sz w:val="24"/>
          </w:rPr>
          <w:delText xml:space="preserve">multivariate </w:delText>
        </w:r>
      </w:del>
      <w:ins w:id="215" w:author="MJU" w:date="2022-04-16T23:34:00Z">
        <w:r w:rsidR="00403731">
          <w:rPr>
            <w:rFonts w:ascii="Times New Roman" w:eastAsia="Times New Roman" w:hAnsi="Times New Roman" w:cs="Times New Roman"/>
            <w:color w:val="000000"/>
            <w:sz w:val="24"/>
          </w:rPr>
          <w:t>multivariable</w:t>
        </w:r>
        <w:r w:rsidR="00403731" w:rsidRPr="0073466B">
          <w:rPr>
            <w:rFonts w:ascii="Times New Roman" w:eastAsia="Times New Roman" w:hAnsi="Times New Roman" w:cs="Times New Roman"/>
            <w:color w:val="000000"/>
            <w:sz w:val="24"/>
          </w:rPr>
          <w:t xml:space="preserve"> </w:t>
        </w:r>
      </w:ins>
      <w:r w:rsidRPr="0073466B">
        <w:rPr>
          <w:rFonts w:ascii="Times New Roman" w:eastAsia="Times New Roman" w:hAnsi="Times New Roman" w:cs="Times New Roman"/>
          <w:color w:val="000000"/>
          <w:sz w:val="24"/>
        </w:rPr>
        <w:t xml:space="preserve">model we see that poor family settings had </w:t>
      </w:r>
      <w:r w:rsidRPr="0073466B">
        <w:rPr>
          <w:rFonts w:ascii="Times New Roman" w:eastAsia="Times New Roman" w:hAnsi="Times New Roman" w:cs="Times New Roman"/>
          <w:sz w:val="24"/>
        </w:rPr>
        <w:t xml:space="preserve">a </w:t>
      </w:r>
      <w:r w:rsidRPr="0073466B">
        <w:rPr>
          <w:rFonts w:ascii="Times New Roman" w:eastAsia="Times New Roman" w:hAnsi="Times New Roman" w:cs="Times New Roman"/>
          <w:color w:val="000000"/>
          <w:sz w:val="24"/>
        </w:rPr>
        <w:t xml:space="preserve">35% (OR: 1.35, 95% CI: 1.11-1.64) higher chance while the multilevel model shows poor family settings had 51% (OR: 1.50, 95% CI: 1.20-1.89) and middle-class family settings had 25% (OR: 1.25, 95% CI: 1.00-1.56) higher chance than rich families. Based on child age, when all other variables are adjusted, the most vulnerable age group (24-35) months children had 2.63 times (OR: 2.63, 95% CI: 2.16-3.19) higher chance and 3.03 times (OR: 3.03, 95% CI: 2.42- 3.80) higher chance of stunting in a </w:t>
      </w:r>
      <w:del w:id="216" w:author="MJU" w:date="2022-04-16T23:37:00Z">
        <w:r w:rsidRPr="0073466B" w:rsidDel="00403731">
          <w:rPr>
            <w:rFonts w:ascii="Times New Roman" w:eastAsia="Times New Roman" w:hAnsi="Times New Roman" w:cs="Times New Roman"/>
            <w:color w:val="000000"/>
            <w:sz w:val="24"/>
          </w:rPr>
          <w:delText>multivariate</w:delText>
        </w:r>
      </w:del>
      <w:ins w:id="217"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and multilevel model. However, all the children's age groups are significantly associated with stunting than the (0-11) months age group in both models but the multilevel model gives a more clear-cut outcome. So overall the analysis </w:t>
      </w:r>
      <w:r w:rsidRPr="0073466B">
        <w:rPr>
          <w:rFonts w:ascii="Times New Roman" w:eastAsia="Times New Roman" w:hAnsi="Times New Roman" w:cs="Times New Roman"/>
          <w:color w:val="000000"/>
          <w:sz w:val="24"/>
        </w:rPr>
        <w:lastRenderedPageBreak/>
        <w:t xml:space="preserve">demonstrates that the multilevel logistic regression model describes the obvious and clear result of the data. </w:t>
      </w:r>
      <w:r w:rsidR="00941B55" w:rsidRPr="0073466B">
        <w:rPr>
          <w:rFonts w:ascii="Times New Roman" w:eastAsia="Times New Roman" w:hAnsi="Times New Roman" w:cs="Times New Roman"/>
          <w:color w:val="000000"/>
          <w:sz w:val="24"/>
        </w:rPr>
        <w:t>(Table 2)</w:t>
      </w:r>
      <w:r w:rsidR="004A407C" w:rsidRPr="0073466B">
        <w:rPr>
          <w:rFonts w:ascii="Times New Roman" w:eastAsia="Times New Roman" w:hAnsi="Times New Roman" w:cs="Times New Roman"/>
          <w:color w:val="000000"/>
          <w:sz w:val="24"/>
        </w:rPr>
        <w:t>.</w:t>
      </w:r>
    </w:p>
    <w:p w14:paraId="00000072" w14:textId="77777777"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 </w:t>
      </w:r>
    </w:p>
    <w:p w14:paraId="03A04AA1" w14:textId="4037CF63" w:rsidR="003A33B1" w:rsidRPr="0073466B" w:rsidRDefault="00AD3945" w:rsidP="0073466B">
      <w:pPr>
        <w:spacing w:after="0" w:line="360" w:lineRule="auto"/>
        <w:ind w:firstLine="720"/>
        <w:rPr>
          <w:rFonts w:ascii="Times New Roman" w:eastAsia="Times New Roman" w:hAnsi="Times New Roman" w:cs="Times New Roman"/>
          <w:b/>
          <w:color w:val="000000"/>
          <w:sz w:val="24"/>
        </w:rPr>
      </w:pPr>
      <w:r w:rsidRPr="0073466B">
        <w:rPr>
          <w:rFonts w:ascii="Times New Roman" w:eastAsia="Times New Roman" w:hAnsi="Times New Roman" w:cs="Times New Roman"/>
          <w:color w:val="000000"/>
          <w:sz w:val="24"/>
        </w:rPr>
        <w:t xml:space="preserve">In this analysis, the values of AIC, BIC for </w:t>
      </w:r>
      <w:del w:id="218" w:author="MJU" w:date="2022-04-16T23:34:00Z">
        <w:r w:rsidRPr="0073466B" w:rsidDel="00403731">
          <w:rPr>
            <w:rFonts w:ascii="Times New Roman" w:eastAsia="Times New Roman" w:hAnsi="Times New Roman" w:cs="Times New Roman"/>
            <w:color w:val="000000"/>
            <w:sz w:val="24"/>
          </w:rPr>
          <w:delText>multivariate,</w:delText>
        </w:r>
      </w:del>
      <w:commentRangeStart w:id="219"/>
      <w:ins w:id="220" w:author="MJU" w:date="2022-04-16T23:34: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and Multilevel </w:t>
      </w:r>
      <w:commentRangeEnd w:id="219"/>
      <w:r w:rsidR="00403731">
        <w:rPr>
          <w:rStyle w:val="CommentReference"/>
        </w:rPr>
        <w:commentReference w:id="219"/>
      </w:r>
      <w:r w:rsidRPr="0073466B">
        <w:rPr>
          <w:rFonts w:ascii="Times New Roman" w:eastAsia="Times New Roman" w:hAnsi="Times New Roman" w:cs="Times New Roman"/>
          <w:color w:val="000000"/>
          <w:sz w:val="24"/>
        </w:rPr>
        <w:t xml:space="preserve">models are 8997.297,9198.979 and 8985.347, 9193.984 respectively. The lower value of AIC, BIC, and Log-likelihood indicates a better fit model. From </w:t>
      </w:r>
      <w:r w:rsidR="00941B55" w:rsidRPr="0073466B">
        <w:rPr>
          <w:rFonts w:ascii="Times New Roman" w:eastAsia="Times New Roman" w:hAnsi="Times New Roman" w:cs="Times New Roman"/>
          <w:color w:val="000000"/>
          <w:sz w:val="24"/>
        </w:rPr>
        <w:t>both models</w:t>
      </w:r>
      <w:r w:rsidRPr="0073466B">
        <w:rPr>
          <w:rFonts w:ascii="Times New Roman" w:eastAsia="Times New Roman" w:hAnsi="Times New Roman" w:cs="Times New Roman"/>
          <w:color w:val="000000"/>
          <w:sz w:val="24"/>
        </w:rPr>
        <w:t xml:space="preserve">, we found that the Multilevel regression model has the lowest value of AIC, BIC, and Log-likelihood (8997.297,9198.979, -4469.649) than the </w:t>
      </w:r>
      <w:del w:id="221" w:author="MJU" w:date="2022-04-16T23:37:00Z">
        <w:r w:rsidRPr="0073466B" w:rsidDel="00403731">
          <w:rPr>
            <w:rFonts w:ascii="Times New Roman" w:eastAsia="Times New Roman" w:hAnsi="Times New Roman" w:cs="Times New Roman"/>
            <w:color w:val="000000"/>
            <w:sz w:val="24"/>
          </w:rPr>
          <w:delText>Multivariate</w:delText>
        </w:r>
      </w:del>
      <w:ins w:id="222"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model. This also implies that the addition of the regional characteristics enhanced the multilevel model's capacity to explain differences in childhood stunting between regions.</w:t>
      </w:r>
      <w:r w:rsidR="00941B55"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color w:val="000000"/>
          <w:sz w:val="24"/>
        </w:rPr>
        <w:t xml:space="preserve">Our model fitting criteria the AUC of receiver operating characteristic curve (ROC) was identified to be 0.6793(Asymptotic p-value: &lt;0.001 and 95% CI: 0.66 - 0.69) and 0.7117(Asymptotic p-value:  &lt;0.001and 95% CI: 0.69 - 0.72) for our final </w:t>
      </w:r>
      <w:del w:id="223" w:author="MJU" w:date="2022-04-16T23:37:00Z">
        <w:r w:rsidRPr="0073466B" w:rsidDel="00403731">
          <w:rPr>
            <w:rFonts w:ascii="Times New Roman" w:eastAsia="Times New Roman" w:hAnsi="Times New Roman" w:cs="Times New Roman"/>
            <w:color w:val="000000"/>
            <w:sz w:val="24"/>
          </w:rPr>
          <w:delText>Multivariate</w:delText>
        </w:r>
      </w:del>
      <w:ins w:id="224"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and Multilevel models showed higher area under curve than 0.50. Basically, a receiver operating characteristic curve (ROC curve) is a graph that shows how well a classification model performs across all classification thresholds. Generally, an AUC of 0.5 indicates that there is no discrimination, and greater than this is considered as acceptable or excellent. In our study, the value of AUC is greater in the Multilevel regression model that is 0.7117. So, without any doubt the Multilevel model is the better-fitted model for this study.</w:t>
      </w:r>
      <w:r w:rsidR="00941B55" w:rsidRPr="0073466B">
        <w:rPr>
          <w:rFonts w:ascii="Times New Roman" w:eastAsia="Times New Roman" w:hAnsi="Times New Roman" w:cs="Times New Roman"/>
          <w:color w:val="000000"/>
          <w:sz w:val="24"/>
        </w:rPr>
        <w:t xml:space="preserve"> (Table 3)</w:t>
      </w:r>
    </w:p>
    <w:p w14:paraId="568E3D50" w14:textId="77777777" w:rsidR="003A33B1" w:rsidRPr="00467B9D" w:rsidRDefault="003A33B1">
      <w:pPr>
        <w:spacing w:after="0" w:line="240" w:lineRule="auto"/>
        <w:rPr>
          <w:rFonts w:ascii="Times New Roman" w:eastAsia="Times New Roman" w:hAnsi="Times New Roman" w:cs="Times New Roman"/>
          <w:b/>
          <w:color w:val="000000"/>
        </w:rPr>
      </w:pPr>
    </w:p>
    <w:p w14:paraId="00000078" w14:textId="77777777" w:rsidR="00FE5AEA" w:rsidRPr="00467B9D" w:rsidRDefault="00AD3945">
      <w:pPr>
        <w:pStyle w:val="Heading1"/>
        <w:rPr>
          <w:rFonts w:ascii="Times New Roman" w:eastAsia="Times New Roman" w:hAnsi="Times New Roman" w:cs="Times New Roman"/>
          <w:b/>
          <w:color w:val="000000"/>
          <w:sz w:val="24"/>
          <w:szCs w:val="24"/>
        </w:rPr>
      </w:pPr>
      <w:commentRangeStart w:id="225"/>
      <w:r w:rsidRPr="00467B9D">
        <w:rPr>
          <w:rFonts w:ascii="Times New Roman" w:eastAsia="Times New Roman" w:hAnsi="Times New Roman" w:cs="Times New Roman"/>
          <w:b/>
          <w:color w:val="000000"/>
        </w:rPr>
        <w:t>Discussion</w:t>
      </w:r>
      <w:commentRangeEnd w:id="225"/>
      <w:r w:rsidR="00F07294">
        <w:rPr>
          <w:rStyle w:val="CommentReference"/>
          <w:rFonts w:ascii="Calibri" w:eastAsia="Calibri" w:hAnsi="Calibri" w:cs="Calibri"/>
          <w:color w:val="auto"/>
        </w:rPr>
        <w:commentReference w:id="225"/>
      </w:r>
    </w:p>
    <w:p w14:paraId="00000079" w14:textId="6755CCC0" w:rsidR="00FE5AEA" w:rsidRPr="0073466B" w:rsidRDefault="00AD3945" w:rsidP="0073466B">
      <w:pPr>
        <w:spacing w:after="0" w:line="360" w:lineRule="auto"/>
        <w:ind w:firstLine="720"/>
        <w:rPr>
          <w:rFonts w:ascii="Times New Roman" w:eastAsia="Times New Roman" w:hAnsi="Times New Roman" w:cs="Times New Roman"/>
          <w:sz w:val="24"/>
        </w:rPr>
      </w:pPr>
      <w:r w:rsidRPr="0073466B">
        <w:rPr>
          <w:rFonts w:ascii="Times New Roman" w:eastAsia="Times New Roman" w:hAnsi="Times New Roman" w:cs="Times New Roman"/>
          <w:color w:val="000000"/>
          <w:sz w:val="24"/>
        </w:rPr>
        <w:t>In this study, the prevalence of stunting of under five years old children was found to be 30.48% in Bangladesh. At the individual level mother’s education, father’s education, household head occupation, wealth index</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and age of the child were found as significant factors. On the other hand, the only division was a significant factor at the regional level. This study examined the comparison between </w:t>
      </w:r>
      <w:del w:id="226" w:author="MJU" w:date="2022-04-16T23:37:00Z">
        <w:r w:rsidRPr="0073466B" w:rsidDel="00403731">
          <w:rPr>
            <w:rFonts w:ascii="Times New Roman" w:eastAsia="Times New Roman" w:hAnsi="Times New Roman" w:cs="Times New Roman"/>
            <w:color w:val="000000"/>
            <w:sz w:val="24"/>
          </w:rPr>
          <w:delText>multivariate</w:delText>
        </w:r>
      </w:del>
      <w:ins w:id="227"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logistic regression and multilevel mixed-effects logistic regression models while estimating or predicting the significant risk factors of child stunting.</w:t>
      </w:r>
    </w:p>
    <w:p w14:paraId="0000007A" w14:textId="77777777" w:rsidR="00FE5AEA" w:rsidRPr="0073466B" w:rsidRDefault="00FE5AEA" w:rsidP="0073466B">
      <w:pPr>
        <w:spacing w:after="0" w:line="360" w:lineRule="auto"/>
        <w:ind w:firstLine="720"/>
        <w:rPr>
          <w:rFonts w:ascii="Times New Roman" w:eastAsia="Times New Roman" w:hAnsi="Times New Roman" w:cs="Times New Roman"/>
          <w:sz w:val="24"/>
        </w:rPr>
      </w:pPr>
    </w:p>
    <w:p w14:paraId="0000007B" w14:textId="585BF8EB"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In the present study, child stunting was found to increase as the mother’s education level decreased in both models. Similar results were found in other studies of Bangladesh, some </w:t>
      </w:r>
      <w:r w:rsidRPr="0073466B">
        <w:rPr>
          <w:rFonts w:ascii="Times New Roman" w:eastAsia="Times New Roman" w:hAnsi="Times New Roman" w:cs="Times New Roman"/>
          <w:color w:val="000000"/>
          <w:sz w:val="24"/>
        </w:rPr>
        <w:lastRenderedPageBreak/>
        <w:t xml:space="preserve">developing countries, and Nigeria's study </w:t>
      </w:r>
      <w:r w:rsidRPr="0073466B">
        <w:rPr>
          <w:rFonts w:ascii="Times New Roman" w:hAnsi="Times New Roman" w:cs="Times New Roman"/>
          <w:sz w:val="24"/>
        </w:rPr>
        <w:t>(</w:t>
      </w:r>
      <w:proofErr w:type="spellStart"/>
      <w:r w:rsidRPr="0073466B">
        <w:rPr>
          <w:rFonts w:ascii="Times New Roman" w:hAnsi="Times New Roman" w:cs="Times New Roman"/>
          <w:sz w:val="24"/>
        </w:rPr>
        <w:t>Adekanmbi</w:t>
      </w:r>
      <w:proofErr w:type="spellEnd"/>
      <w:r w:rsidRPr="0073466B">
        <w:rPr>
          <w:rFonts w:ascii="Times New Roman" w:hAnsi="Times New Roman" w:cs="Times New Roman"/>
          <w:sz w:val="24"/>
        </w:rPr>
        <w:t xml:space="preserve"> et al., 2013; Prendergast &amp; Humphrey, 2014; </w:t>
      </w:r>
      <w:proofErr w:type="spellStart"/>
      <w:r w:rsidRPr="0073466B">
        <w:rPr>
          <w:rFonts w:ascii="Times New Roman" w:hAnsi="Times New Roman" w:cs="Times New Roman"/>
          <w:sz w:val="24"/>
        </w:rPr>
        <w:t>Sarma</w:t>
      </w:r>
      <w:proofErr w:type="spellEnd"/>
      <w:r w:rsidRPr="0073466B">
        <w:rPr>
          <w:rFonts w:ascii="Times New Roman" w:hAnsi="Times New Roman" w:cs="Times New Roman"/>
          <w:sz w:val="24"/>
        </w:rPr>
        <w:t xml:space="preserve"> et al., 2017).</w:t>
      </w:r>
      <w:r w:rsidRPr="0073466B">
        <w:rPr>
          <w:rFonts w:ascii="Times New Roman" w:eastAsia="Times New Roman" w:hAnsi="Times New Roman" w:cs="Times New Roman"/>
          <w:color w:val="000000"/>
          <w:sz w:val="24"/>
        </w:rPr>
        <w:t xml:space="preserve"> But the odds ratio of the multilevel mixed-effects model is higher in each category than the </w:t>
      </w:r>
      <w:del w:id="228" w:author="MJU" w:date="2022-04-16T23:37:00Z">
        <w:r w:rsidRPr="0073466B" w:rsidDel="00403731">
          <w:rPr>
            <w:rFonts w:ascii="Times New Roman" w:eastAsia="Times New Roman" w:hAnsi="Times New Roman" w:cs="Times New Roman"/>
            <w:color w:val="000000"/>
            <w:sz w:val="24"/>
          </w:rPr>
          <w:delText>multivariate</w:delText>
        </w:r>
      </w:del>
      <w:ins w:id="229"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model. The reason behind this result could be that educated mothers are more concerned about child nutrition and it also shows us the importance of female education to reduce malnutrition.  For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father’s education </w:t>
      </w:r>
      <w:r w:rsidR="007E23C2" w:rsidRPr="0073466B">
        <w:rPr>
          <w:rFonts w:ascii="Times New Roman" w:eastAsia="Times New Roman" w:hAnsi="Times New Roman" w:cs="Times New Roman"/>
          <w:color w:val="000000"/>
          <w:sz w:val="24"/>
        </w:rPr>
        <w:t>level,</w:t>
      </w:r>
      <w:r w:rsidRPr="0073466B">
        <w:rPr>
          <w:rFonts w:ascii="Times New Roman" w:eastAsia="Times New Roman" w:hAnsi="Times New Roman" w:cs="Times New Roman"/>
          <w:color w:val="000000"/>
          <w:sz w:val="24"/>
        </w:rPr>
        <w:t xml:space="preserve"> the study found evidence of similar consequences like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mother’s education level. </w:t>
      </w:r>
      <w:r w:rsidRPr="0073466B">
        <w:rPr>
          <w:rFonts w:ascii="Times New Roman" w:eastAsia="Times New Roman" w:hAnsi="Times New Roman" w:cs="Times New Roman"/>
          <w:sz w:val="24"/>
        </w:rPr>
        <w:t>A study</w:t>
      </w:r>
      <w:r w:rsidRPr="0073466B">
        <w:rPr>
          <w:rFonts w:ascii="Times New Roman" w:eastAsia="Times New Roman" w:hAnsi="Times New Roman" w:cs="Times New Roman"/>
          <w:color w:val="000000"/>
          <w:sz w:val="24"/>
        </w:rPr>
        <w:t xml:space="preserve"> of different </w:t>
      </w:r>
      <w:r w:rsidRPr="0073466B">
        <w:rPr>
          <w:rFonts w:ascii="Times New Roman" w:eastAsia="Times New Roman" w:hAnsi="Times New Roman" w:cs="Times New Roman"/>
          <w:sz w:val="24"/>
        </w:rPr>
        <w:t>regions</w:t>
      </w:r>
      <w:r w:rsidRPr="0073466B">
        <w:rPr>
          <w:rFonts w:ascii="Times New Roman" w:eastAsia="Times New Roman" w:hAnsi="Times New Roman" w:cs="Times New Roman"/>
          <w:color w:val="000000"/>
          <w:sz w:val="24"/>
        </w:rPr>
        <w:t xml:space="preserve"> of Ethiopia also shows father education level </w:t>
      </w:r>
      <w:r w:rsidRPr="0073466B">
        <w:rPr>
          <w:rFonts w:ascii="Times New Roman" w:eastAsia="Times New Roman" w:hAnsi="Times New Roman" w:cs="Times New Roman"/>
          <w:sz w:val="24"/>
        </w:rPr>
        <w:t xml:space="preserve">is </w:t>
      </w:r>
      <w:r w:rsidRPr="0073466B">
        <w:rPr>
          <w:rFonts w:ascii="Times New Roman" w:eastAsia="Times New Roman" w:hAnsi="Times New Roman" w:cs="Times New Roman"/>
          <w:color w:val="000000"/>
          <w:sz w:val="24"/>
        </w:rPr>
        <w:t>inversely correlated with child stunting (</w:t>
      </w:r>
      <w:proofErr w:type="spellStart"/>
      <w:r w:rsidRPr="0073466B">
        <w:rPr>
          <w:rFonts w:ascii="Times New Roman" w:eastAsia="Times New Roman" w:hAnsi="Times New Roman" w:cs="Times New Roman"/>
          <w:color w:val="000000"/>
          <w:sz w:val="24"/>
        </w:rPr>
        <w:t>Beyene</w:t>
      </w:r>
      <w:proofErr w:type="spellEnd"/>
      <w:r w:rsidRPr="0073466B">
        <w:rPr>
          <w:rFonts w:ascii="Times New Roman" w:eastAsia="Times New Roman" w:hAnsi="Times New Roman" w:cs="Times New Roman"/>
          <w:color w:val="000000"/>
          <w:sz w:val="24"/>
        </w:rPr>
        <w:t xml:space="preserve"> </w:t>
      </w:r>
      <w:proofErr w:type="spellStart"/>
      <w:r w:rsidRPr="0073466B">
        <w:rPr>
          <w:rFonts w:ascii="Times New Roman" w:eastAsia="Times New Roman" w:hAnsi="Times New Roman" w:cs="Times New Roman"/>
          <w:color w:val="000000"/>
          <w:sz w:val="24"/>
        </w:rPr>
        <w:t>Teferi</w:t>
      </w:r>
      <w:proofErr w:type="spellEnd"/>
      <w:r w:rsidRPr="0073466B">
        <w:rPr>
          <w:rFonts w:ascii="Times New Roman" w:eastAsia="Times New Roman" w:hAnsi="Times New Roman" w:cs="Times New Roman"/>
          <w:color w:val="000000"/>
          <w:sz w:val="24"/>
        </w:rPr>
        <w:t xml:space="preserve">, 2016; </w:t>
      </w:r>
      <w:proofErr w:type="spellStart"/>
      <w:r w:rsidRPr="0073466B">
        <w:rPr>
          <w:rFonts w:ascii="Times New Roman" w:eastAsia="Times New Roman" w:hAnsi="Times New Roman" w:cs="Times New Roman"/>
          <w:color w:val="000000"/>
          <w:sz w:val="24"/>
        </w:rPr>
        <w:t>Geberselassie</w:t>
      </w:r>
      <w:proofErr w:type="spellEnd"/>
      <w:r w:rsidRPr="0073466B">
        <w:rPr>
          <w:rFonts w:ascii="Times New Roman" w:eastAsia="Times New Roman" w:hAnsi="Times New Roman" w:cs="Times New Roman"/>
          <w:color w:val="000000"/>
          <w:sz w:val="24"/>
        </w:rPr>
        <w:t xml:space="preserve"> et al., 2018; Tariku et al., 2018). So, this study revealed that education is a vital factor to ensure proper childcare </w:t>
      </w:r>
      <w:r w:rsidRPr="0073466B">
        <w:rPr>
          <w:rFonts w:ascii="Times New Roman" w:eastAsia="Times New Roman" w:hAnsi="Times New Roman" w:cs="Times New Roman"/>
          <w:sz w:val="24"/>
        </w:rPr>
        <w:t>in</w:t>
      </w:r>
      <w:r w:rsidRPr="0073466B">
        <w:rPr>
          <w:rFonts w:ascii="Times New Roman" w:eastAsia="Times New Roman" w:hAnsi="Times New Roman" w:cs="Times New Roman"/>
          <w:color w:val="000000"/>
          <w:sz w:val="24"/>
        </w:rPr>
        <w:t xml:space="preserve"> the country. </w:t>
      </w:r>
    </w:p>
    <w:p w14:paraId="0000007C" w14:textId="77777777" w:rsidR="00FE5AEA" w:rsidRPr="0073466B" w:rsidRDefault="00FE5AEA" w:rsidP="0073466B">
      <w:pPr>
        <w:spacing w:after="0" w:line="360" w:lineRule="auto"/>
        <w:ind w:firstLine="720"/>
        <w:rPr>
          <w:rFonts w:ascii="Times New Roman" w:eastAsia="Times New Roman" w:hAnsi="Times New Roman" w:cs="Times New Roman"/>
          <w:color w:val="000000"/>
          <w:sz w:val="24"/>
        </w:rPr>
      </w:pPr>
    </w:p>
    <w:p w14:paraId="0000007D" w14:textId="6DDA3D37" w:rsidR="00FE5AEA" w:rsidRPr="0073466B" w:rsidRDefault="00AD3945" w:rsidP="0073466B">
      <w:pPr>
        <w:pBdr>
          <w:top w:val="nil"/>
          <w:left w:val="nil"/>
          <w:bottom w:val="nil"/>
          <w:right w:val="nil"/>
          <w:between w:val="nil"/>
        </w:pBdr>
        <w:spacing w:before="240" w:after="24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Household head occupation also plays an important role in child stunting. The study found that household heads with agricultural backgrounds who are farmers or do other </w:t>
      </w:r>
      <w:r w:rsidRPr="0073466B">
        <w:rPr>
          <w:rFonts w:ascii="Times New Roman" w:eastAsia="Times New Roman" w:hAnsi="Times New Roman" w:cs="Times New Roman"/>
          <w:sz w:val="24"/>
        </w:rPr>
        <w:t>agricultural-related</w:t>
      </w:r>
      <w:r w:rsidRPr="0073466B">
        <w:rPr>
          <w:rFonts w:ascii="Times New Roman" w:eastAsia="Times New Roman" w:hAnsi="Times New Roman" w:cs="Times New Roman"/>
          <w:color w:val="000000"/>
          <w:sz w:val="24"/>
        </w:rPr>
        <w:t xml:space="preserve"> works were more vulnerable for child stunted growth than household heads with occupation business. But there was a slight difference in results between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two models. Households who were farmers </w:t>
      </w:r>
      <w:r w:rsidRPr="0073466B">
        <w:rPr>
          <w:rFonts w:ascii="Times New Roman" w:eastAsia="Times New Roman" w:hAnsi="Times New Roman" w:cs="Times New Roman"/>
          <w:sz w:val="24"/>
        </w:rPr>
        <w:t xml:space="preserve">were </w:t>
      </w:r>
      <w:r w:rsidRPr="0073466B">
        <w:rPr>
          <w:rFonts w:ascii="Times New Roman" w:eastAsia="Times New Roman" w:hAnsi="Times New Roman" w:cs="Times New Roman"/>
          <w:color w:val="000000"/>
          <w:sz w:val="24"/>
        </w:rPr>
        <w:t xml:space="preserve">found to be a significant factor in </w:t>
      </w:r>
      <w:r w:rsidRPr="0073466B">
        <w:rPr>
          <w:rFonts w:ascii="Times New Roman" w:eastAsia="Times New Roman" w:hAnsi="Times New Roman" w:cs="Times New Roman"/>
          <w:sz w:val="24"/>
        </w:rPr>
        <w:t xml:space="preserve">the </w:t>
      </w:r>
      <w:del w:id="230" w:author="MJU" w:date="2022-04-16T23:37:00Z">
        <w:r w:rsidRPr="0073466B" w:rsidDel="00403731">
          <w:rPr>
            <w:rFonts w:ascii="Times New Roman" w:eastAsia="Times New Roman" w:hAnsi="Times New Roman" w:cs="Times New Roman"/>
            <w:color w:val="000000"/>
            <w:sz w:val="24"/>
          </w:rPr>
          <w:delText>multivariate</w:delText>
        </w:r>
      </w:del>
      <w:ins w:id="231"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logistic regression model but not in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multilevel mixed-effects logistic regression model. Mothers with agricultural </w:t>
      </w:r>
      <w:r w:rsidRPr="0073466B">
        <w:rPr>
          <w:rFonts w:ascii="Times New Roman" w:eastAsia="Times New Roman" w:hAnsi="Times New Roman" w:cs="Times New Roman"/>
          <w:sz w:val="24"/>
        </w:rPr>
        <w:t>occupations</w:t>
      </w:r>
      <w:r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sz w:val="24"/>
        </w:rPr>
        <w:t xml:space="preserve">were </w:t>
      </w:r>
      <w:r w:rsidRPr="0073466B">
        <w:rPr>
          <w:rFonts w:ascii="Times New Roman" w:eastAsia="Times New Roman" w:hAnsi="Times New Roman" w:cs="Times New Roman"/>
          <w:color w:val="000000"/>
          <w:sz w:val="24"/>
        </w:rPr>
        <w:t xml:space="preserve">also found as a risk factor for child stunting in studies of India and China (Liu et al., 2021; </w:t>
      </w:r>
      <w:proofErr w:type="spellStart"/>
      <w:r w:rsidRPr="0073466B">
        <w:rPr>
          <w:rFonts w:ascii="Times New Roman" w:eastAsia="Times New Roman" w:hAnsi="Times New Roman" w:cs="Times New Roman"/>
          <w:color w:val="000000"/>
          <w:sz w:val="24"/>
        </w:rPr>
        <w:t>Sk</w:t>
      </w:r>
      <w:proofErr w:type="spellEnd"/>
      <w:r w:rsidRPr="0073466B">
        <w:rPr>
          <w:rFonts w:ascii="Times New Roman" w:eastAsia="Times New Roman" w:hAnsi="Times New Roman" w:cs="Times New Roman"/>
          <w:color w:val="000000"/>
          <w:sz w:val="24"/>
        </w:rPr>
        <w:t xml:space="preserve"> et al., 2021).  Fathers and mothers with agricultural occupations need to stay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whole day in the field as a reason they could not take care of their children as much as a businessperson can. </w:t>
      </w:r>
    </w:p>
    <w:p w14:paraId="0000007E" w14:textId="77777777" w:rsidR="00FE5AEA" w:rsidRPr="0073466B" w:rsidRDefault="00AD3945" w:rsidP="0073466B">
      <w:pPr>
        <w:spacing w:before="240" w:after="24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As a consequence of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household head occupation</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this study also identified that household wealth is also associated with child stunting. Children from poor and middle-class households are more likely to be </w:t>
      </w:r>
      <w:r w:rsidRPr="0073466B">
        <w:rPr>
          <w:rFonts w:ascii="Times New Roman" w:eastAsia="Times New Roman" w:hAnsi="Times New Roman" w:cs="Times New Roman"/>
          <w:sz w:val="24"/>
        </w:rPr>
        <w:t>stunted</w:t>
      </w:r>
      <w:r w:rsidRPr="0073466B">
        <w:rPr>
          <w:rFonts w:ascii="Times New Roman" w:eastAsia="Times New Roman" w:hAnsi="Times New Roman" w:cs="Times New Roman"/>
          <w:color w:val="000000"/>
          <w:sz w:val="24"/>
        </w:rPr>
        <w:t xml:space="preserve"> than children from rich families. </w:t>
      </w:r>
      <w:r w:rsidRPr="0073466B">
        <w:rPr>
          <w:rFonts w:ascii="Times New Roman" w:eastAsia="Times New Roman" w:hAnsi="Times New Roman" w:cs="Times New Roman"/>
          <w:sz w:val="24"/>
        </w:rPr>
        <w:t>A similar</w:t>
      </w:r>
      <w:r w:rsidRPr="0073466B">
        <w:rPr>
          <w:rFonts w:ascii="Times New Roman" w:eastAsia="Times New Roman" w:hAnsi="Times New Roman" w:cs="Times New Roman"/>
          <w:color w:val="000000"/>
          <w:sz w:val="24"/>
        </w:rPr>
        <w:t xml:space="preserve"> insight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 xml:space="preserve">found in studies of </w:t>
      </w:r>
      <w:r w:rsidRPr="0073466B">
        <w:rPr>
          <w:rFonts w:ascii="Times New Roman" w:eastAsia="Times New Roman" w:hAnsi="Times New Roman" w:cs="Times New Roman"/>
          <w:sz w:val="24"/>
        </w:rPr>
        <w:t xml:space="preserve">a </w:t>
      </w:r>
      <w:r w:rsidRPr="0073466B">
        <w:rPr>
          <w:rFonts w:ascii="Times New Roman" w:eastAsia="Times New Roman" w:hAnsi="Times New Roman" w:cs="Times New Roman"/>
          <w:color w:val="000000"/>
          <w:sz w:val="24"/>
        </w:rPr>
        <w:t xml:space="preserve">different </w:t>
      </w:r>
      <w:r w:rsidRPr="0073466B">
        <w:rPr>
          <w:rFonts w:ascii="Times New Roman" w:eastAsia="Times New Roman" w:hAnsi="Times New Roman" w:cs="Times New Roman"/>
          <w:sz w:val="24"/>
        </w:rPr>
        <w:t>regions</w:t>
      </w:r>
      <w:r w:rsidRPr="0073466B">
        <w:rPr>
          <w:rFonts w:ascii="Times New Roman" w:eastAsia="Times New Roman" w:hAnsi="Times New Roman" w:cs="Times New Roman"/>
          <w:color w:val="000000"/>
          <w:sz w:val="24"/>
        </w:rPr>
        <w:t xml:space="preserve"> of Ethiopia, Nepal, India (</w:t>
      </w:r>
      <w:r w:rsidRPr="0073466B">
        <w:rPr>
          <w:rFonts w:ascii="Times New Roman" w:eastAsia="Times New Roman" w:hAnsi="Times New Roman" w:cs="Times New Roman"/>
          <w:sz w:val="24"/>
        </w:rPr>
        <w:t>West</w:t>
      </w:r>
      <w:r w:rsidRPr="0073466B">
        <w:rPr>
          <w:rFonts w:ascii="Times New Roman" w:eastAsia="Times New Roman" w:hAnsi="Times New Roman" w:cs="Times New Roman"/>
          <w:color w:val="000000"/>
          <w:sz w:val="24"/>
        </w:rPr>
        <w:t xml:space="preserve"> Bengal), Nigeria, Rwanda, Indonesia </w:t>
      </w:r>
      <w:r w:rsidRPr="0073466B">
        <w:rPr>
          <w:rFonts w:ascii="Times New Roman" w:hAnsi="Times New Roman" w:cs="Times New Roman"/>
          <w:sz w:val="24"/>
        </w:rPr>
        <w:t>(</w:t>
      </w:r>
      <w:proofErr w:type="spellStart"/>
      <w:r w:rsidRPr="0073466B">
        <w:rPr>
          <w:rFonts w:ascii="Times New Roman" w:hAnsi="Times New Roman" w:cs="Times New Roman"/>
          <w:sz w:val="24"/>
        </w:rPr>
        <w:t>Adekanmbi</w:t>
      </w:r>
      <w:proofErr w:type="spellEnd"/>
      <w:r w:rsidRPr="0073466B">
        <w:rPr>
          <w:rFonts w:ascii="Times New Roman" w:hAnsi="Times New Roman" w:cs="Times New Roman"/>
          <w:sz w:val="24"/>
        </w:rPr>
        <w:t xml:space="preserve"> et al., 2013; Afework et al., 2021; </w:t>
      </w:r>
      <w:proofErr w:type="spellStart"/>
      <w:r w:rsidRPr="0073466B">
        <w:rPr>
          <w:rFonts w:ascii="Times New Roman" w:hAnsi="Times New Roman" w:cs="Times New Roman"/>
          <w:sz w:val="24"/>
        </w:rPr>
        <w:t>Bogale</w:t>
      </w:r>
      <w:proofErr w:type="spellEnd"/>
      <w:r w:rsidRPr="0073466B">
        <w:rPr>
          <w:rFonts w:ascii="Times New Roman" w:hAnsi="Times New Roman" w:cs="Times New Roman"/>
          <w:sz w:val="24"/>
        </w:rPr>
        <w:t xml:space="preserve"> et al., 2020; </w:t>
      </w:r>
      <w:proofErr w:type="spellStart"/>
      <w:r w:rsidRPr="0073466B">
        <w:rPr>
          <w:rFonts w:ascii="Times New Roman" w:hAnsi="Times New Roman" w:cs="Times New Roman"/>
          <w:sz w:val="24"/>
        </w:rPr>
        <w:t>Menber</w:t>
      </w:r>
      <w:proofErr w:type="spellEnd"/>
      <w:r w:rsidRPr="0073466B">
        <w:rPr>
          <w:rFonts w:ascii="Times New Roman" w:hAnsi="Times New Roman" w:cs="Times New Roman"/>
          <w:sz w:val="24"/>
        </w:rPr>
        <w:t xml:space="preserve"> et al., 2018; </w:t>
      </w:r>
      <w:proofErr w:type="spellStart"/>
      <w:r w:rsidRPr="0073466B">
        <w:rPr>
          <w:rFonts w:ascii="Times New Roman" w:hAnsi="Times New Roman" w:cs="Times New Roman"/>
          <w:sz w:val="24"/>
        </w:rPr>
        <w:t>Mulyaningsih</w:t>
      </w:r>
      <w:proofErr w:type="spellEnd"/>
      <w:r w:rsidRPr="0073466B">
        <w:rPr>
          <w:rFonts w:ascii="Times New Roman" w:hAnsi="Times New Roman" w:cs="Times New Roman"/>
          <w:sz w:val="24"/>
        </w:rPr>
        <w:t xml:space="preserve"> et al., 2021; </w:t>
      </w:r>
      <w:proofErr w:type="spellStart"/>
      <w:r w:rsidRPr="0073466B">
        <w:rPr>
          <w:rFonts w:ascii="Times New Roman" w:hAnsi="Times New Roman" w:cs="Times New Roman"/>
          <w:sz w:val="24"/>
        </w:rPr>
        <w:t>Nshimyiryo</w:t>
      </w:r>
      <w:proofErr w:type="spellEnd"/>
      <w:r w:rsidRPr="0073466B">
        <w:rPr>
          <w:rFonts w:ascii="Times New Roman" w:hAnsi="Times New Roman" w:cs="Times New Roman"/>
          <w:sz w:val="24"/>
        </w:rPr>
        <w:t xml:space="preserve"> et al., 2019; Pal et al., 2017; </w:t>
      </w:r>
      <w:proofErr w:type="spellStart"/>
      <w:r w:rsidRPr="0073466B">
        <w:rPr>
          <w:rFonts w:ascii="Times New Roman" w:hAnsi="Times New Roman" w:cs="Times New Roman"/>
          <w:sz w:val="24"/>
        </w:rPr>
        <w:t>Senbanjo</w:t>
      </w:r>
      <w:proofErr w:type="spellEnd"/>
      <w:r w:rsidRPr="0073466B">
        <w:rPr>
          <w:rFonts w:ascii="Times New Roman" w:hAnsi="Times New Roman" w:cs="Times New Roman"/>
          <w:sz w:val="24"/>
        </w:rPr>
        <w:t xml:space="preserve"> et al., 2011; Smith &amp; Shively, 2019)</w:t>
      </w:r>
      <w:r w:rsidRPr="0073466B">
        <w:rPr>
          <w:rFonts w:ascii="Times New Roman" w:eastAsia="Times New Roman" w:hAnsi="Times New Roman" w:cs="Times New Roman"/>
          <w:color w:val="000000"/>
          <w:sz w:val="24"/>
        </w:rPr>
        <w:t>. Hence, we can easily see that child stunting in poor families is a worldwide problem. They hardly even manage their three meals in a day. So, it is difficult for poor families to afford household food, sanitation, and health care, all of which are key contributors to child stunting.</w:t>
      </w:r>
    </w:p>
    <w:p w14:paraId="0000007F" w14:textId="77777777" w:rsidR="00FE5AEA" w:rsidRPr="0073466B" w:rsidRDefault="00AD3945" w:rsidP="0073466B">
      <w:pPr>
        <w:spacing w:before="240" w:after="24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lastRenderedPageBreak/>
        <w:t xml:space="preserve">This study revealed that children in 24-35 months age groups are more at risk of child stunting though children of all age groups </w:t>
      </w:r>
      <w:r w:rsidRPr="0073466B">
        <w:rPr>
          <w:rFonts w:ascii="Times New Roman" w:eastAsia="Times New Roman" w:hAnsi="Times New Roman" w:cs="Times New Roman"/>
          <w:sz w:val="24"/>
        </w:rPr>
        <w:t xml:space="preserve">were </w:t>
      </w:r>
      <w:r w:rsidRPr="0073466B">
        <w:rPr>
          <w:rFonts w:ascii="Times New Roman" w:eastAsia="Times New Roman" w:hAnsi="Times New Roman" w:cs="Times New Roman"/>
          <w:color w:val="000000"/>
          <w:sz w:val="24"/>
        </w:rPr>
        <w:t xml:space="preserve">found to be significantly associated with stunted growth. There could be many reasons behind this output. Most importantly at two years old infants start to eat other food properly than breast milk. At that time children need other nutritional food to grow up properly. This could be a reason that lack of healthy and nutritious food affects the regular growth of children. A similar age group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found vulnerable in studies of Ethiopia, Rwanda, Eswatini</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and in a study of Bangladesh using BDHS 2014 data </w:t>
      </w:r>
      <w:r w:rsidRPr="0073466B">
        <w:rPr>
          <w:rFonts w:ascii="Times New Roman" w:hAnsi="Times New Roman" w:cs="Times New Roman"/>
          <w:sz w:val="24"/>
        </w:rPr>
        <w:t>(</w:t>
      </w:r>
      <w:proofErr w:type="spellStart"/>
      <w:r w:rsidRPr="0073466B">
        <w:rPr>
          <w:rFonts w:ascii="Times New Roman" w:hAnsi="Times New Roman" w:cs="Times New Roman"/>
          <w:sz w:val="24"/>
        </w:rPr>
        <w:t>Berhanu</w:t>
      </w:r>
      <w:proofErr w:type="spellEnd"/>
      <w:r w:rsidRPr="0073466B">
        <w:rPr>
          <w:rFonts w:ascii="Times New Roman" w:hAnsi="Times New Roman" w:cs="Times New Roman"/>
          <w:sz w:val="24"/>
        </w:rPr>
        <w:t xml:space="preserve"> et al., 2018; Bhowmik &amp; Das, 2019; </w:t>
      </w:r>
      <w:proofErr w:type="spellStart"/>
      <w:r w:rsidRPr="0073466B">
        <w:rPr>
          <w:rFonts w:ascii="Times New Roman" w:hAnsi="Times New Roman" w:cs="Times New Roman"/>
          <w:sz w:val="24"/>
        </w:rPr>
        <w:t>Nshimyiryo</w:t>
      </w:r>
      <w:proofErr w:type="spellEnd"/>
      <w:r w:rsidRPr="0073466B">
        <w:rPr>
          <w:rFonts w:ascii="Times New Roman" w:hAnsi="Times New Roman" w:cs="Times New Roman"/>
          <w:sz w:val="24"/>
        </w:rPr>
        <w:t xml:space="preserve"> et al., 2019; Simelane et al., 2020)</w:t>
      </w:r>
      <w:r w:rsidRPr="0073466B">
        <w:rPr>
          <w:rFonts w:ascii="Times New Roman" w:eastAsia="Times New Roman" w:hAnsi="Times New Roman" w:cs="Times New Roman"/>
          <w:color w:val="000000"/>
          <w:sz w:val="24"/>
        </w:rPr>
        <w:t>. There are many other studies where different age groups found to be more vulnerable to child stunting (</w:t>
      </w:r>
      <w:proofErr w:type="spellStart"/>
      <w:r w:rsidRPr="0073466B">
        <w:rPr>
          <w:rFonts w:ascii="Times New Roman" w:eastAsia="Times New Roman" w:hAnsi="Times New Roman" w:cs="Times New Roman"/>
          <w:color w:val="000000"/>
          <w:sz w:val="24"/>
        </w:rPr>
        <w:t>Adekanmbi</w:t>
      </w:r>
      <w:proofErr w:type="spellEnd"/>
      <w:r w:rsidRPr="0073466B">
        <w:rPr>
          <w:rFonts w:ascii="Times New Roman" w:eastAsia="Times New Roman" w:hAnsi="Times New Roman" w:cs="Times New Roman"/>
          <w:color w:val="000000"/>
          <w:sz w:val="24"/>
        </w:rPr>
        <w:t xml:space="preserve"> et al., 2013; Beal et al., 2019; </w:t>
      </w:r>
      <w:proofErr w:type="spellStart"/>
      <w:r w:rsidRPr="0073466B">
        <w:rPr>
          <w:rFonts w:ascii="Times New Roman" w:eastAsia="Times New Roman" w:hAnsi="Times New Roman" w:cs="Times New Roman"/>
          <w:color w:val="000000"/>
          <w:sz w:val="24"/>
        </w:rPr>
        <w:t>Beyene</w:t>
      </w:r>
      <w:proofErr w:type="spellEnd"/>
      <w:r w:rsidRPr="0073466B">
        <w:rPr>
          <w:rFonts w:ascii="Times New Roman" w:eastAsia="Times New Roman" w:hAnsi="Times New Roman" w:cs="Times New Roman"/>
          <w:color w:val="000000"/>
          <w:sz w:val="24"/>
        </w:rPr>
        <w:t xml:space="preserve"> </w:t>
      </w:r>
      <w:proofErr w:type="spellStart"/>
      <w:r w:rsidRPr="0073466B">
        <w:rPr>
          <w:rFonts w:ascii="Times New Roman" w:eastAsia="Times New Roman" w:hAnsi="Times New Roman" w:cs="Times New Roman"/>
          <w:color w:val="000000"/>
          <w:sz w:val="24"/>
        </w:rPr>
        <w:t>Teferi</w:t>
      </w:r>
      <w:proofErr w:type="spellEnd"/>
      <w:r w:rsidRPr="0073466B">
        <w:rPr>
          <w:rFonts w:ascii="Times New Roman" w:eastAsia="Times New Roman" w:hAnsi="Times New Roman" w:cs="Times New Roman"/>
          <w:color w:val="000000"/>
          <w:sz w:val="24"/>
        </w:rPr>
        <w:t xml:space="preserve">, 2016; </w:t>
      </w:r>
      <w:proofErr w:type="spellStart"/>
      <w:r w:rsidRPr="0073466B">
        <w:rPr>
          <w:rFonts w:ascii="Times New Roman" w:eastAsia="Times New Roman" w:hAnsi="Times New Roman" w:cs="Times New Roman"/>
          <w:color w:val="000000"/>
          <w:sz w:val="24"/>
        </w:rPr>
        <w:t>Fantay</w:t>
      </w:r>
      <w:proofErr w:type="spellEnd"/>
      <w:r w:rsidRPr="0073466B">
        <w:rPr>
          <w:rFonts w:ascii="Times New Roman" w:eastAsia="Times New Roman" w:hAnsi="Times New Roman" w:cs="Times New Roman"/>
          <w:color w:val="000000"/>
          <w:sz w:val="24"/>
        </w:rPr>
        <w:t xml:space="preserve"> </w:t>
      </w:r>
      <w:proofErr w:type="spellStart"/>
      <w:r w:rsidRPr="0073466B">
        <w:rPr>
          <w:rFonts w:ascii="Times New Roman" w:eastAsia="Times New Roman" w:hAnsi="Times New Roman" w:cs="Times New Roman"/>
          <w:color w:val="000000"/>
          <w:sz w:val="24"/>
        </w:rPr>
        <w:t>Gebru</w:t>
      </w:r>
      <w:proofErr w:type="spellEnd"/>
      <w:r w:rsidRPr="0073466B">
        <w:rPr>
          <w:rFonts w:ascii="Times New Roman" w:eastAsia="Times New Roman" w:hAnsi="Times New Roman" w:cs="Times New Roman"/>
          <w:color w:val="000000"/>
          <w:sz w:val="24"/>
        </w:rPr>
        <w:t xml:space="preserve"> et al., 2019; </w:t>
      </w:r>
      <w:proofErr w:type="spellStart"/>
      <w:r w:rsidRPr="0073466B">
        <w:rPr>
          <w:rFonts w:ascii="Times New Roman" w:eastAsia="Times New Roman" w:hAnsi="Times New Roman" w:cs="Times New Roman"/>
          <w:color w:val="000000"/>
          <w:sz w:val="24"/>
        </w:rPr>
        <w:t>Geberselassie</w:t>
      </w:r>
      <w:proofErr w:type="spellEnd"/>
      <w:r w:rsidRPr="0073466B">
        <w:rPr>
          <w:rFonts w:ascii="Times New Roman" w:eastAsia="Times New Roman" w:hAnsi="Times New Roman" w:cs="Times New Roman"/>
          <w:color w:val="000000"/>
          <w:sz w:val="24"/>
        </w:rPr>
        <w:t xml:space="preserve"> et al., 2018; Mahmood et al., 2020; </w:t>
      </w:r>
      <w:proofErr w:type="spellStart"/>
      <w:r w:rsidRPr="0073466B">
        <w:rPr>
          <w:rFonts w:ascii="Times New Roman" w:eastAsia="Times New Roman" w:hAnsi="Times New Roman" w:cs="Times New Roman"/>
          <w:color w:val="000000"/>
          <w:sz w:val="24"/>
        </w:rPr>
        <w:t>Sk</w:t>
      </w:r>
      <w:proofErr w:type="spellEnd"/>
      <w:r w:rsidRPr="0073466B">
        <w:rPr>
          <w:rFonts w:ascii="Times New Roman" w:eastAsia="Times New Roman" w:hAnsi="Times New Roman" w:cs="Times New Roman"/>
          <w:color w:val="000000"/>
          <w:sz w:val="24"/>
        </w:rPr>
        <w:t xml:space="preserve"> et al., 2021)</w:t>
      </w:r>
    </w:p>
    <w:p w14:paraId="00000080" w14:textId="7A48947E" w:rsidR="00FE5AEA" w:rsidRPr="0073466B" w:rsidRDefault="00AD3945" w:rsidP="0073466B">
      <w:pPr>
        <w:spacing w:after="0" w:line="360" w:lineRule="auto"/>
        <w:ind w:firstLine="720"/>
        <w:rPr>
          <w:rFonts w:ascii="Times New Roman" w:eastAsia="Times New Roman" w:hAnsi="Times New Roman" w:cs="Times New Roman"/>
          <w:color w:val="000000"/>
          <w:sz w:val="24"/>
        </w:rPr>
      </w:pPr>
      <w:r w:rsidRPr="0073466B">
        <w:rPr>
          <w:rFonts w:ascii="Times New Roman" w:eastAsia="Times New Roman" w:hAnsi="Times New Roman" w:cs="Times New Roman"/>
          <w:color w:val="000000"/>
          <w:sz w:val="24"/>
        </w:rPr>
        <w:t xml:space="preserve">At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regional level</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the study evident that division was a significantly associated factor with child stunting. Among 8 administrative divisions</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 xml:space="preserve">Mymensingh division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 xml:space="preserve">found to be significant in </w:t>
      </w:r>
      <w:r w:rsidRPr="0073466B">
        <w:rPr>
          <w:rFonts w:ascii="Times New Roman" w:eastAsia="Times New Roman" w:hAnsi="Times New Roman" w:cs="Times New Roman"/>
          <w:sz w:val="24"/>
        </w:rPr>
        <w:t xml:space="preserve">the </w:t>
      </w:r>
      <w:del w:id="232" w:author="MJU" w:date="2022-04-16T23:37:00Z">
        <w:r w:rsidRPr="0073466B" w:rsidDel="00403731">
          <w:rPr>
            <w:rFonts w:ascii="Times New Roman" w:eastAsia="Times New Roman" w:hAnsi="Times New Roman" w:cs="Times New Roman"/>
            <w:color w:val="000000"/>
            <w:sz w:val="24"/>
          </w:rPr>
          <w:delText>multivariate</w:delText>
        </w:r>
      </w:del>
      <w:ins w:id="233" w:author="MJU" w:date="2022-04-16T23:37:00Z">
        <w:r w:rsidR="00403731">
          <w:rPr>
            <w:rFonts w:ascii="Times New Roman" w:eastAsia="Times New Roman" w:hAnsi="Times New Roman" w:cs="Times New Roman"/>
            <w:color w:val="000000"/>
            <w:sz w:val="24"/>
          </w:rPr>
          <w:t>multivariable</w:t>
        </w:r>
      </w:ins>
      <w:r w:rsidRPr="0073466B">
        <w:rPr>
          <w:rFonts w:ascii="Times New Roman" w:eastAsia="Times New Roman" w:hAnsi="Times New Roman" w:cs="Times New Roman"/>
          <w:color w:val="000000"/>
          <w:sz w:val="24"/>
        </w:rPr>
        <w:t xml:space="preserve"> logistic regression model, but Chattogram division </w:t>
      </w:r>
      <w:r w:rsidRPr="0073466B">
        <w:rPr>
          <w:rFonts w:ascii="Times New Roman" w:eastAsia="Times New Roman" w:hAnsi="Times New Roman" w:cs="Times New Roman"/>
          <w:sz w:val="24"/>
        </w:rPr>
        <w:t xml:space="preserve">was </w:t>
      </w:r>
      <w:r w:rsidRPr="0073466B">
        <w:rPr>
          <w:rFonts w:ascii="Times New Roman" w:eastAsia="Times New Roman" w:hAnsi="Times New Roman" w:cs="Times New Roman"/>
          <w:color w:val="000000"/>
          <w:sz w:val="24"/>
        </w:rPr>
        <w:t xml:space="preserve">also found to be significantly associated with child stunting in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multilevel logistic regression model. Mymensingh is the newly added division in Bangladesh. It could be a reason that the health and other facilities that other divisions got for a long period of time Mymensingh did not get till yet. Furthermore, low literacy, poverty</w:t>
      </w:r>
      <w:r w:rsidRPr="0073466B">
        <w:rPr>
          <w:rFonts w:ascii="Times New Roman" w:eastAsia="Times New Roman" w:hAnsi="Times New Roman" w:cs="Times New Roman"/>
          <w:sz w:val="24"/>
        </w:rPr>
        <w:t>,</w:t>
      </w:r>
      <w:r w:rsidRPr="0073466B">
        <w:rPr>
          <w:rFonts w:ascii="Times New Roman" w:eastAsia="Times New Roman" w:hAnsi="Times New Roman" w:cs="Times New Roman"/>
          <w:color w:val="000000"/>
          <w:sz w:val="24"/>
        </w:rPr>
        <w:t xml:space="preserve"> and factors could be a reason behind this. Mymensingh division found </w:t>
      </w:r>
      <w:r w:rsidRPr="0073466B">
        <w:rPr>
          <w:rFonts w:ascii="Times New Roman" w:eastAsia="Times New Roman" w:hAnsi="Times New Roman" w:cs="Times New Roman"/>
          <w:sz w:val="24"/>
        </w:rPr>
        <w:t xml:space="preserve">the </w:t>
      </w:r>
      <w:r w:rsidRPr="0073466B">
        <w:rPr>
          <w:rFonts w:ascii="Times New Roman" w:eastAsia="Times New Roman" w:hAnsi="Times New Roman" w:cs="Times New Roman"/>
          <w:color w:val="000000"/>
          <w:sz w:val="24"/>
        </w:rPr>
        <w:t>most vulnerable division for child stunting in another study of Bangladesh (Das et al., 2022)</w:t>
      </w:r>
    </w:p>
    <w:p w14:paraId="00000081" w14:textId="77777777" w:rsidR="00FE5AEA" w:rsidRPr="00467B9D" w:rsidRDefault="00FE5AEA">
      <w:pPr>
        <w:spacing w:after="0" w:line="240" w:lineRule="auto"/>
        <w:rPr>
          <w:rFonts w:ascii="Times New Roman" w:eastAsia="Arial" w:hAnsi="Times New Roman" w:cs="Times New Roman"/>
        </w:rPr>
      </w:pPr>
    </w:p>
    <w:p w14:paraId="00000082" w14:textId="77777777" w:rsidR="00FE5AEA" w:rsidRPr="00467B9D" w:rsidRDefault="00AD3945">
      <w:pPr>
        <w:pStyle w:val="Heading1"/>
        <w:rPr>
          <w:rFonts w:ascii="Times New Roman" w:hAnsi="Times New Roman" w:cs="Times New Roman"/>
          <w:b/>
          <w:color w:val="202124"/>
        </w:rPr>
      </w:pPr>
      <w:bookmarkStart w:id="234" w:name="_heading=h.350e8zakubon" w:colFirst="0" w:colLast="0"/>
      <w:bookmarkEnd w:id="234"/>
      <w:r w:rsidRPr="00467B9D">
        <w:rPr>
          <w:rFonts w:ascii="Times New Roman" w:hAnsi="Times New Roman" w:cs="Times New Roman"/>
          <w:b/>
          <w:color w:val="202124"/>
        </w:rPr>
        <w:t xml:space="preserve">Conclusion </w:t>
      </w:r>
    </w:p>
    <w:p w14:paraId="00000083" w14:textId="77777777" w:rsidR="00FE5AEA" w:rsidRPr="0073466B" w:rsidRDefault="00AD3945" w:rsidP="0073466B">
      <w:pPr>
        <w:spacing w:after="0" w:line="360" w:lineRule="auto"/>
        <w:ind w:firstLine="720"/>
        <w:rPr>
          <w:rFonts w:ascii="Times New Roman" w:eastAsia="Arial" w:hAnsi="Times New Roman" w:cs="Times New Roman"/>
          <w:color w:val="000000"/>
          <w:sz w:val="24"/>
        </w:rPr>
      </w:pPr>
      <w:r w:rsidRPr="0073466B">
        <w:rPr>
          <w:rFonts w:ascii="Times New Roman" w:eastAsia="Arial" w:hAnsi="Times New Roman" w:cs="Times New Roman"/>
          <w:sz w:val="24"/>
        </w:rPr>
        <w:t xml:space="preserve">Child stunting remains a developing topic in Bangladesh, about 39% of children under five years old are still being stunted. This study reveals that educated parents are playing a vital role in reducing child malnutrition. So, policy makers should take proper steps to increase the literacy rate as much as possible which would help the country in the long run. This study also identified that 24-35 months aged children are in more danger than others. Government and non-government organizations should arrange some programs to provide nutrient-dense foods to 24-35 months aged children. Moreover, it is necessary to minimize disparities, there is a clear need to eliminate economic inequalities and, eventually, poverty among households. In addition, the </w:t>
      </w:r>
      <w:r w:rsidRPr="0073466B">
        <w:rPr>
          <w:rFonts w:ascii="Times New Roman" w:eastAsia="Arial" w:hAnsi="Times New Roman" w:cs="Times New Roman"/>
          <w:sz w:val="24"/>
        </w:rPr>
        <w:lastRenderedPageBreak/>
        <w:t xml:space="preserve">government should pay special emphasis to improving the nutrition condition of under-five children in areas with a high prevalence of child stunting particularly in Mymensingh division. </w:t>
      </w:r>
    </w:p>
    <w:p w14:paraId="00000084" w14:textId="77777777" w:rsidR="00FE5AEA" w:rsidRPr="00467B9D" w:rsidRDefault="00FE5AEA">
      <w:pPr>
        <w:spacing w:after="0" w:line="240" w:lineRule="auto"/>
        <w:rPr>
          <w:rFonts w:ascii="Times New Roman" w:eastAsia="Arial" w:hAnsi="Times New Roman" w:cs="Times New Roman"/>
          <w:color w:val="000000"/>
        </w:rPr>
      </w:pPr>
    </w:p>
    <w:p w14:paraId="00000085" w14:textId="77777777" w:rsidR="00FE5AEA" w:rsidRPr="00467B9D" w:rsidRDefault="00FE5AEA">
      <w:pPr>
        <w:spacing w:after="0" w:line="240" w:lineRule="auto"/>
        <w:rPr>
          <w:rFonts w:ascii="Times New Roman" w:eastAsia="Arial" w:hAnsi="Times New Roman" w:cs="Times New Roman"/>
          <w:color w:val="000000"/>
        </w:rPr>
      </w:pPr>
    </w:p>
    <w:p w14:paraId="7D34AC64" w14:textId="77777777" w:rsidR="00467B9D" w:rsidRDefault="00467B9D">
      <w:pPr>
        <w:rPr>
          <w:rFonts w:ascii="Times New Roman" w:eastAsiaTheme="majorEastAsia" w:hAnsi="Times New Roman" w:cs="Times New Roman"/>
          <w:b/>
          <w:color w:val="000000"/>
          <w:sz w:val="32"/>
          <w:szCs w:val="32"/>
        </w:rPr>
      </w:pPr>
      <w:r>
        <w:rPr>
          <w:rFonts w:ascii="Times New Roman" w:hAnsi="Times New Roman" w:cs="Times New Roman"/>
          <w:b/>
          <w:color w:val="000000"/>
        </w:rPr>
        <w:br w:type="page"/>
      </w:r>
    </w:p>
    <w:p w14:paraId="00000086" w14:textId="05B49E97" w:rsidR="00FE5AEA" w:rsidRPr="00467B9D" w:rsidRDefault="00AD3945">
      <w:pPr>
        <w:pStyle w:val="Heading1"/>
        <w:rPr>
          <w:rFonts w:ascii="Times New Roman" w:hAnsi="Times New Roman" w:cs="Times New Roman"/>
          <w:b/>
          <w:color w:val="000000"/>
        </w:rPr>
      </w:pPr>
      <w:r w:rsidRPr="00467B9D">
        <w:rPr>
          <w:rFonts w:ascii="Times New Roman" w:hAnsi="Times New Roman" w:cs="Times New Roman"/>
          <w:b/>
          <w:color w:val="000000"/>
        </w:rPr>
        <w:lastRenderedPageBreak/>
        <w:t xml:space="preserve">References </w:t>
      </w:r>
    </w:p>
    <w:p w14:paraId="00000087" w14:textId="77777777" w:rsidR="00FE5AEA" w:rsidRPr="00467B9D" w:rsidRDefault="00AD3945">
      <w:pPr>
        <w:ind w:hanging="480"/>
        <w:rPr>
          <w:rFonts w:ascii="Times New Roman" w:hAnsi="Times New Roman" w:cs="Times New Roman"/>
          <w:sz w:val="24"/>
          <w:szCs w:val="24"/>
        </w:rPr>
      </w:pPr>
      <w:proofErr w:type="spellStart"/>
      <w:r w:rsidRPr="00467B9D">
        <w:rPr>
          <w:rFonts w:ascii="Times New Roman" w:hAnsi="Times New Roman" w:cs="Times New Roman"/>
        </w:rPr>
        <w:t>Adekanmbi</w:t>
      </w:r>
      <w:proofErr w:type="spellEnd"/>
      <w:r w:rsidRPr="00467B9D">
        <w:rPr>
          <w:rFonts w:ascii="Times New Roman" w:hAnsi="Times New Roman" w:cs="Times New Roman"/>
        </w:rPr>
        <w:t xml:space="preserve">, V. T., Kayode, G. A., &amp; Uthman, O. A. (2013). Individual and contextual factors associated with childhood stunting in Nigeria: A multilevel analysis. </w:t>
      </w:r>
      <w:r w:rsidRPr="00467B9D">
        <w:rPr>
          <w:rFonts w:ascii="Times New Roman" w:hAnsi="Times New Roman" w:cs="Times New Roman"/>
          <w:i/>
        </w:rPr>
        <w:t>Maternal and Child Nutrition</w:t>
      </w:r>
      <w:r w:rsidRPr="00467B9D">
        <w:rPr>
          <w:rFonts w:ascii="Times New Roman" w:hAnsi="Times New Roman" w:cs="Times New Roman"/>
        </w:rPr>
        <w:t xml:space="preserve">, </w:t>
      </w:r>
      <w:r w:rsidRPr="00467B9D">
        <w:rPr>
          <w:rFonts w:ascii="Times New Roman" w:hAnsi="Times New Roman" w:cs="Times New Roman"/>
          <w:i/>
        </w:rPr>
        <w:t>9</w:t>
      </w:r>
      <w:r w:rsidRPr="00467B9D">
        <w:rPr>
          <w:rFonts w:ascii="Times New Roman" w:hAnsi="Times New Roman" w:cs="Times New Roman"/>
        </w:rPr>
        <w:t>(2), 244–259. https://doi.org/10.1111/j.1740-8709.2011.00361.x</w:t>
      </w:r>
    </w:p>
    <w:p w14:paraId="00000088"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Afework, E., </w:t>
      </w:r>
      <w:proofErr w:type="spellStart"/>
      <w:r w:rsidRPr="00467B9D">
        <w:rPr>
          <w:rFonts w:ascii="Times New Roman" w:hAnsi="Times New Roman" w:cs="Times New Roman"/>
        </w:rPr>
        <w:t>Mengesha</w:t>
      </w:r>
      <w:proofErr w:type="spellEnd"/>
      <w:r w:rsidRPr="00467B9D">
        <w:rPr>
          <w:rFonts w:ascii="Times New Roman" w:hAnsi="Times New Roman" w:cs="Times New Roman"/>
        </w:rPr>
        <w:t xml:space="preserve">, S., &amp; </w:t>
      </w:r>
      <w:proofErr w:type="spellStart"/>
      <w:r w:rsidRPr="00467B9D">
        <w:rPr>
          <w:rFonts w:ascii="Times New Roman" w:hAnsi="Times New Roman" w:cs="Times New Roman"/>
        </w:rPr>
        <w:t>Wachamo</w:t>
      </w:r>
      <w:proofErr w:type="spellEnd"/>
      <w:r w:rsidRPr="00467B9D">
        <w:rPr>
          <w:rFonts w:ascii="Times New Roman" w:hAnsi="Times New Roman" w:cs="Times New Roman"/>
        </w:rPr>
        <w:t xml:space="preserve">, D. (2021). Stunting and Associated Factors among Under-Five-Age Children in West </w:t>
      </w:r>
      <w:proofErr w:type="spellStart"/>
      <w:r w:rsidRPr="00467B9D">
        <w:rPr>
          <w:rFonts w:ascii="Times New Roman" w:hAnsi="Times New Roman" w:cs="Times New Roman"/>
        </w:rPr>
        <w:t>Guji</w:t>
      </w:r>
      <w:proofErr w:type="spellEnd"/>
      <w:r w:rsidRPr="00467B9D">
        <w:rPr>
          <w:rFonts w:ascii="Times New Roman" w:hAnsi="Times New Roman" w:cs="Times New Roman"/>
        </w:rPr>
        <w:t xml:space="preserve"> Zone, Oromia, Ethiopia. </w:t>
      </w:r>
      <w:r w:rsidRPr="00467B9D">
        <w:rPr>
          <w:rFonts w:ascii="Times New Roman" w:hAnsi="Times New Roman" w:cs="Times New Roman"/>
          <w:i/>
        </w:rPr>
        <w:t>Journal of Nutrition and Metabolism</w:t>
      </w:r>
      <w:r w:rsidRPr="00467B9D">
        <w:rPr>
          <w:rFonts w:ascii="Times New Roman" w:hAnsi="Times New Roman" w:cs="Times New Roman"/>
        </w:rPr>
        <w:t xml:space="preserve">, </w:t>
      </w:r>
      <w:r w:rsidRPr="00467B9D">
        <w:rPr>
          <w:rFonts w:ascii="Times New Roman" w:hAnsi="Times New Roman" w:cs="Times New Roman"/>
          <w:i/>
        </w:rPr>
        <w:t>2021</w:t>
      </w:r>
      <w:r w:rsidRPr="00467B9D">
        <w:rPr>
          <w:rFonts w:ascii="Times New Roman" w:hAnsi="Times New Roman" w:cs="Times New Roman"/>
        </w:rPr>
        <w:t>. https://doi.org/10.1155/2021/8890725</w:t>
      </w:r>
    </w:p>
    <w:p w14:paraId="00000089"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Asfaw, M., </w:t>
      </w:r>
      <w:proofErr w:type="spellStart"/>
      <w:r w:rsidRPr="00467B9D">
        <w:rPr>
          <w:rFonts w:ascii="Times New Roman" w:hAnsi="Times New Roman" w:cs="Times New Roman"/>
        </w:rPr>
        <w:t>Wondaferash</w:t>
      </w:r>
      <w:proofErr w:type="spellEnd"/>
      <w:r w:rsidRPr="00467B9D">
        <w:rPr>
          <w:rFonts w:ascii="Times New Roman" w:hAnsi="Times New Roman" w:cs="Times New Roman"/>
        </w:rPr>
        <w:t xml:space="preserve">, M., Taha, M., &amp; Dube, L. (2015). Prevalence of undernutrition and associated factors among children aged between six to </w:t>
      </w:r>
      <w:proofErr w:type="gramStart"/>
      <w:r w:rsidRPr="00467B9D">
        <w:rPr>
          <w:rFonts w:ascii="Times New Roman" w:hAnsi="Times New Roman" w:cs="Times New Roman"/>
        </w:rPr>
        <w:t>fifty nine</w:t>
      </w:r>
      <w:proofErr w:type="gramEnd"/>
      <w:r w:rsidRPr="00467B9D">
        <w:rPr>
          <w:rFonts w:ascii="Times New Roman" w:hAnsi="Times New Roman" w:cs="Times New Roman"/>
        </w:rPr>
        <w:t xml:space="preserve"> months in Bule Hora district, South Ethiopia. </w:t>
      </w:r>
      <w:r w:rsidRPr="00467B9D">
        <w:rPr>
          <w:rFonts w:ascii="Times New Roman" w:hAnsi="Times New Roman" w:cs="Times New Roman"/>
          <w:i/>
        </w:rPr>
        <w:t>BMC Public Health</w:t>
      </w:r>
      <w:r w:rsidRPr="00467B9D">
        <w:rPr>
          <w:rFonts w:ascii="Times New Roman" w:hAnsi="Times New Roman" w:cs="Times New Roman"/>
        </w:rPr>
        <w:t xml:space="preserve">, </w:t>
      </w:r>
      <w:r w:rsidRPr="00467B9D">
        <w:rPr>
          <w:rFonts w:ascii="Times New Roman" w:hAnsi="Times New Roman" w:cs="Times New Roman"/>
          <w:i/>
        </w:rPr>
        <w:t>15</w:t>
      </w:r>
      <w:r w:rsidRPr="00467B9D">
        <w:rPr>
          <w:rFonts w:ascii="Times New Roman" w:hAnsi="Times New Roman" w:cs="Times New Roman"/>
        </w:rPr>
        <w:t>(1). https://doi.org/10.1186/s12889-015-1370-9</w:t>
      </w:r>
    </w:p>
    <w:p w14:paraId="0000008A"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Beal, T., Le, D. T., Trinh, T. H., Burra, D. D., Huynh, T., Duong, T. T., Truong, T. M., Nguyen, D. S., Nguyen, K. T., de </w:t>
      </w:r>
      <w:proofErr w:type="spellStart"/>
      <w:r w:rsidRPr="00467B9D">
        <w:rPr>
          <w:rFonts w:ascii="Times New Roman" w:hAnsi="Times New Roman" w:cs="Times New Roman"/>
        </w:rPr>
        <w:t>Haan</w:t>
      </w:r>
      <w:proofErr w:type="spellEnd"/>
      <w:r w:rsidRPr="00467B9D">
        <w:rPr>
          <w:rFonts w:ascii="Times New Roman" w:hAnsi="Times New Roman" w:cs="Times New Roman"/>
        </w:rPr>
        <w:t xml:space="preserve">, S., &amp; Jones, A. D. (2019). Child stunting is associated with child, maternal, and environmental factors in Vietnam. </w:t>
      </w:r>
      <w:r w:rsidRPr="00467B9D">
        <w:rPr>
          <w:rFonts w:ascii="Times New Roman" w:hAnsi="Times New Roman" w:cs="Times New Roman"/>
          <w:i/>
        </w:rPr>
        <w:t>Maternal and Child Nutrition</w:t>
      </w:r>
      <w:r w:rsidRPr="00467B9D">
        <w:rPr>
          <w:rFonts w:ascii="Times New Roman" w:hAnsi="Times New Roman" w:cs="Times New Roman"/>
        </w:rPr>
        <w:t xml:space="preserve">, </w:t>
      </w:r>
      <w:r w:rsidRPr="00467B9D">
        <w:rPr>
          <w:rFonts w:ascii="Times New Roman" w:hAnsi="Times New Roman" w:cs="Times New Roman"/>
          <w:i/>
        </w:rPr>
        <w:t>15</w:t>
      </w:r>
      <w:r w:rsidRPr="00467B9D">
        <w:rPr>
          <w:rFonts w:ascii="Times New Roman" w:hAnsi="Times New Roman" w:cs="Times New Roman"/>
        </w:rPr>
        <w:t>(4). https://doi.org/10.1111/mcn.12826</w:t>
      </w:r>
    </w:p>
    <w:p w14:paraId="0000008B" w14:textId="77777777" w:rsidR="00FE5AEA" w:rsidRPr="00467B9D" w:rsidRDefault="00AD3945">
      <w:pPr>
        <w:ind w:hanging="480"/>
        <w:rPr>
          <w:rFonts w:ascii="Times New Roman" w:hAnsi="Times New Roman" w:cs="Times New Roman"/>
        </w:rPr>
      </w:pPr>
      <w:proofErr w:type="spellStart"/>
      <w:r w:rsidRPr="00E564BB">
        <w:rPr>
          <w:rFonts w:ascii="Times New Roman" w:hAnsi="Times New Roman" w:cs="Times New Roman"/>
          <w:lang w:val="da-DK"/>
          <w:rPrChange w:id="235" w:author="MJU" w:date="2022-03-31T23:15:00Z">
            <w:rPr>
              <w:rFonts w:ascii="Times New Roman" w:hAnsi="Times New Roman" w:cs="Times New Roman"/>
            </w:rPr>
          </w:rPrChange>
        </w:rPr>
        <w:t>Berhanu</w:t>
      </w:r>
      <w:proofErr w:type="spellEnd"/>
      <w:r w:rsidRPr="00E564BB">
        <w:rPr>
          <w:rFonts w:ascii="Times New Roman" w:hAnsi="Times New Roman" w:cs="Times New Roman"/>
          <w:lang w:val="da-DK"/>
          <w:rPrChange w:id="236" w:author="MJU" w:date="2022-03-31T23:15:00Z">
            <w:rPr>
              <w:rFonts w:ascii="Times New Roman" w:hAnsi="Times New Roman" w:cs="Times New Roman"/>
            </w:rPr>
          </w:rPrChange>
        </w:rPr>
        <w:t xml:space="preserve">, G., </w:t>
      </w:r>
      <w:proofErr w:type="spellStart"/>
      <w:r w:rsidRPr="00E564BB">
        <w:rPr>
          <w:rFonts w:ascii="Times New Roman" w:hAnsi="Times New Roman" w:cs="Times New Roman"/>
          <w:lang w:val="da-DK"/>
          <w:rPrChange w:id="237" w:author="MJU" w:date="2022-03-31T23:15:00Z">
            <w:rPr>
              <w:rFonts w:ascii="Times New Roman" w:hAnsi="Times New Roman" w:cs="Times New Roman"/>
            </w:rPr>
          </w:rPrChange>
        </w:rPr>
        <w:t>Mekonnen</w:t>
      </w:r>
      <w:proofErr w:type="spellEnd"/>
      <w:r w:rsidRPr="00E564BB">
        <w:rPr>
          <w:rFonts w:ascii="Times New Roman" w:hAnsi="Times New Roman" w:cs="Times New Roman"/>
          <w:lang w:val="da-DK"/>
          <w:rPrChange w:id="238" w:author="MJU" w:date="2022-03-31T23:15:00Z">
            <w:rPr>
              <w:rFonts w:ascii="Times New Roman" w:hAnsi="Times New Roman" w:cs="Times New Roman"/>
            </w:rPr>
          </w:rPrChange>
        </w:rPr>
        <w:t xml:space="preserve">, S., &amp; </w:t>
      </w:r>
      <w:proofErr w:type="spellStart"/>
      <w:r w:rsidRPr="00E564BB">
        <w:rPr>
          <w:rFonts w:ascii="Times New Roman" w:hAnsi="Times New Roman" w:cs="Times New Roman"/>
          <w:lang w:val="da-DK"/>
          <w:rPrChange w:id="239" w:author="MJU" w:date="2022-03-31T23:15:00Z">
            <w:rPr>
              <w:rFonts w:ascii="Times New Roman" w:hAnsi="Times New Roman" w:cs="Times New Roman"/>
            </w:rPr>
          </w:rPrChange>
        </w:rPr>
        <w:t>Sisay</w:t>
      </w:r>
      <w:proofErr w:type="spellEnd"/>
      <w:r w:rsidRPr="00E564BB">
        <w:rPr>
          <w:rFonts w:ascii="Times New Roman" w:hAnsi="Times New Roman" w:cs="Times New Roman"/>
          <w:lang w:val="da-DK"/>
          <w:rPrChange w:id="240" w:author="MJU" w:date="2022-03-31T23:15:00Z">
            <w:rPr>
              <w:rFonts w:ascii="Times New Roman" w:hAnsi="Times New Roman" w:cs="Times New Roman"/>
            </w:rPr>
          </w:rPrChange>
        </w:rPr>
        <w:t xml:space="preserve">, M. (2018). </w:t>
      </w:r>
      <w:r w:rsidRPr="00467B9D">
        <w:rPr>
          <w:rFonts w:ascii="Times New Roman" w:hAnsi="Times New Roman" w:cs="Times New Roman"/>
        </w:rPr>
        <w:t xml:space="preserve">Prevalence of stunting and associated factors among preschool children: A community based comparative </w:t>
      </w:r>
      <w:proofErr w:type="gramStart"/>
      <w:r w:rsidRPr="00467B9D">
        <w:rPr>
          <w:rFonts w:ascii="Times New Roman" w:hAnsi="Times New Roman" w:cs="Times New Roman"/>
        </w:rPr>
        <w:t>cross sectional</w:t>
      </w:r>
      <w:proofErr w:type="gramEnd"/>
      <w:r w:rsidRPr="00467B9D">
        <w:rPr>
          <w:rFonts w:ascii="Times New Roman" w:hAnsi="Times New Roman" w:cs="Times New Roman"/>
        </w:rPr>
        <w:t xml:space="preserve"> study in Ethiopia. </w:t>
      </w:r>
      <w:r w:rsidRPr="00467B9D">
        <w:rPr>
          <w:rFonts w:ascii="Times New Roman" w:hAnsi="Times New Roman" w:cs="Times New Roman"/>
          <w:i/>
        </w:rPr>
        <w:t>BMC Nutrition</w:t>
      </w:r>
      <w:r w:rsidRPr="00467B9D">
        <w:rPr>
          <w:rFonts w:ascii="Times New Roman" w:hAnsi="Times New Roman" w:cs="Times New Roman"/>
        </w:rPr>
        <w:t xml:space="preserve">, </w:t>
      </w:r>
      <w:r w:rsidRPr="00467B9D">
        <w:rPr>
          <w:rFonts w:ascii="Times New Roman" w:hAnsi="Times New Roman" w:cs="Times New Roman"/>
          <w:i/>
        </w:rPr>
        <w:t>4</w:t>
      </w:r>
      <w:r w:rsidRPr="00467B9D">
        <w:rPr>
          <w:rFonts w:ascii="Times New Roman" w:hAnsi="Times New Roman" w:cs="Times New Roman"/>
        </w:rPr>
        <w:t>(1). https://doi.org/10.1186/s40795-018-0236-9</w:t>
      </w:r>
    </w:p>
    <w:p w14:paraId="0000008C"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Beyene</w:t>
      </w:r>
      <w:proofErr w:type="spellEnd"/>
      <w:r w:rsidRPr="00467B9D">
        <w:rPr>
          <w:rFonts w:ascii="Times New Roman" w:hAnsi="Times New Roman" w:cs="Times New Roman"/>
        </w:rPr>
        <w:t xml:space="preserve"> </w:t>
      </w:r>
      <w:proofErr w:type="spellStart"/>
      <w:r w:rsidRPr="00467B9D">
        <w:rPr>
          <w:rFonts w:ascii="Times New Roman" w:hAnsi="Times New Roman" w:cs="Times New Roman"/>
        </w:rPr>
        <w:t>Teferi</w:t>
      </w:r>
      <w:proofErr w:type="spellEnd"/>
      <w:r w:rsidRPr="00467B9D">
        <w:rPr>
          <w:rFonts w:ascii="Times New Roman" w:hAnsi="Times New Roman" w:cs="Times New Roman"/>
        </w:rPr>
        <w:t xml:space="preserve">, M. (2016). Prevalence of Stunting and Associated Factors among Children Aged 06-59 Months </w:t>
      </w:r>
      <w:proofErr w:type="gramStart"/>
      <w:r w:rsidRPr="00467B9D">
        <w:rPr>
          <w:rFonts w:ascii="Times New Roman" w:hAnsi="Times New Roman" w:cs="Times New Roman"/>
        </w:rPr>
        <w:t>In</w:t>
      </w:r>
      <w:proofErr w:type="gramEnd"/>
      <w:r w:rsidRPr="00467B9D">
        <w:rPr>
          <w:rFonts w:ascii="Times New Roman" w:hAnsi="Times New Roman" w:cs="Times New Roman"/>
        </w:rPr>
        <w:t xml:space="preserve"> Southwest Ethiopia: A Cross-Sectional Study. </w:t>
      </w:r>
      <w:r w:rsidRPr="00467B9D">
        <w:rPr>
          <w:rFonts w:ascii="Times New Roman" w:hAnsi="Times New Roman" w:cs="Times New Roman"/>
          <w:i/>
        </w:rPr>
        <w:t>Journal of Nutritional Health &amp; Food Science</w:t>
      </w:r>
      <w:r w:rsidRPr="00467B9D">
        <w:rPr>
          <w:rFonts w:ascii="Times New Roman" w:hAnsi="Times New Roman" w:cs="Times New Roman"/>
        </w:rPr>
        <w:t xml:space="preserve">, </w:t>
      </w:r>
      <w:r w:rsidRPr="00467B9D">
        <w:rPr>
          <w:rFonts w:ascii="Times New Roman" w:hAnsi="Times New Roman" w:cs="Times New Roman"/>
          <w:i/>
        </w:rPr>
        <w:t>4</w:t>
      </w:r>
      <w:r w:rsidRPr="00467B9D">
        <w:rPr>
          <w:rFonts w:ascii="Times New Roman" w:hAnsi="Times New Roman" w:cs="Times New Roman"/>
        </w:rPr>
        <w:t>(6), 1–6. https://doi.org/10.15226/jnhfs.2016.00180</w:t>
      </w:r>
    </w:p>
    <w:p w14:paraId="0000008D" w14:textId="77777777" w:rsidR="00FE5AEA" w:rsidRPr="00467B9D" w:rsidRDefault="00AD3945">
      <w:pPr>
        <w:ind w:hanging="480"/>
        <w:rPr>
          <w:rFonts w:ascii="Times New Roman" w:hAnsi="Times New Roman" w:cs="Times New Roman"/>
        </w:rPr>
      </w:pPr>
      <w:proofErr w:type="spellStart"/>
      <w:r w:rsidRPr="00E564BB">
        <w:rPr>
          <w:rFonts w:ascii="Times New Roman" w:hAnsi="Times New Roman" w:cs="Times New Roman"/>
          <w:lang w:val="da-DK"/>
          <w:rPrChange w:id="241" w:author="MJU" w:date="2022-03-31T23:16:00Z">
            <w:rPr>
              <w:rFonts w:ascii="Times New Roman" w:hAnsi="Times New Roman" w:cs="Times New Roman"/>
            </w:rPr>
          </w:rPrChange>
        </w:rPr>
        <w:t>Bhowmik</w:t>
      </w:r>
      <w:proofErr w:type="spellEnd"/>
      <w:r w:rsidRPr="00E564BB">
        <w:rPr>
          <w:rFonts w:ascii="Times New Roman" w:hAnsi="Times New Roman" w:cs="Times New Roman"/>
          <w:lang w:val="da-DK"/>
          <w:rPrChange w:id="242" w:author="MJU" w:date="2022-03-31T23:16:00Z">
            <w:rPr>
              <w:rFonts w:ascii="Times New Roman" w:hAnsi="Times New Roman" w:cs="Times New Roman"/>
            </w:rPr>
          </w:rPrChange>
        </w:rPr>
        <w:t xml:space="preserve">, K. R., &amp; Das, S. (2019). </w:t>
      </w:r>
      <w:r w:rsidRPr="00467B9D">
        <w:rPr>
          <w:rFonts w:ascii="Times New Roman" w:hAnsi="Times New Roman" w:cs="Times New Roman"/>
        </w:rPr>
        <w:t xml:space="preserve">On selection of an appropriate logistic model to determine the risk factors of childhood stunting in Bangladesh. </w:t>
      </w:r>
      <w:r w:rsidRPr="00467B9D">
        <w:rPr>
          <w:rFonts w:ascii="Times New Roman" w:hAnsi="Times New Roman" w:cs="Times New Roman"/>
          <w:i/>
        </w:rPr>
        <w:t>Maternal and Child Nutrition</w:t>
      </w:r>
      <w:r w:rsidRPr="00467B9D">
        <w:rPr>
          <w:rFonts w:ascii="Times New Roman" w:hAnsi="Times New Roman" w:cs="Times New Roman"/>
        </w:rPr>
        <w:t xml:space="preserve">, </w:t>
      </w:r>
      <w:r w:rsidRPr="00467B9D">
        <w:rPr>
          <w:rFonts w:ascii="Times New Roman" w:hAnsi="Times New Roman" w:cs="Times New Roman"/>
          <w:i/>
        </w:rPr>
        <w:t>15</w:t>
      </w:r>
      <w:r w:rsidRPr="00467B9D">
        <w:rPr>
          <w:rFonts w:ascii="Times New Roman" w:hAnsi="Times New Roman" w:cs="Times New Roman"/>
        </w:rPr>
        <w:t>(1). https://doi.org/10.1111/mcn.12636</w:t>
      </w:r>
    </w:p>
    <w:p w14:paraId="0000008E"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Bogale</w:t>
      </w:r>
      <w:proofErr w:type="spellEnd"/>
      <w:r w:rsidRPr="00467B9D">
        <w:rPr>
          <w:rFonts w:ascii="Times New Roman" w:hAnsi="Times New Roman" w:cs="Times New Roman"/>
        </w:rPr>
        <w:t xml:space="preserve">, B., </w:t>
      </w:r>
      <w:proofErr w:type="spellStart"/>
      <w:r w:rsidRPr="00467B9D">
        <w:rPr>
          <w:rFonts w:ascii="Times New Roman" w:hAnsi="Times New Roman" w:cs="Times New Roman"/>
        </w:rPr>
        <w:t>Gutema</w:t>
      </w:r>
      <w:proofErr w:type="spellEnd"/>
      <w:r w:rsidRPr="00467B9D">
        <w:rPr>
          <w:rFonts w:ascii="Times New Roman" w:hAnsi="Times New Roman" w:cs="Times New Roman"/>
        </w:rPr>
        <w:t xml:space="preserve">, B. T., &amp; </w:t>
      </w:r>
      <w:proofErr w:type="spellStart"/>
      <w:r w:rsidRPr="00467B9D">
        <w:rPr>
          <w:rFonts w:ascii="Times New Roman" w:hAnsi="Times New Roman" w:cs="Times New Roman"/>
        </w:rPr>
        <w:t>Chisha</w:t>
      </w:r>
      <w:proofErr w:type="spellEnd"/>
      <w:r w:rsidRPr="00467B9D">
        <w:rPr>
          <w:rFonts w:ascii="Times New Roman" w:hAnsi="Times New Roman" w:cs="Times New Roman"/>
        </w:rPr>
        <w:t xml:space="preserve">, Y. (2020). Prevalence of Stunting and Its Associated Factors among Children of 6-59 Months in </w:t>
      </w:r>
      <w:proofErr w:type="spellStart"/>
      <w:r w:rsidRPr="00467B9D">
        <w:rPr>
          <w:rFonts w:ascii="Times New Roman" w:hAnsi="Times New Roman" w:cs="Times New Roman"/>
        </w:rPr>
        <w:t>Arba</w:t>
      </w:r>
      <w:proofErr w:type="spellEnd"/>
      <w:r w:rsidRPr="00467B9D">
        <w:rPr>
          <w:rFonts w:ascii="Times New Roman" w:hAnsi="Times New Roman" w:cs="Times New Roman"/>
        </w:rPr>
        <w:t xml:space="preserve"> Minch Health and Demographic Surveillance Site (HDSS), Southern Ethiopia: A Community-Based Cross-Sectional Study. </w:t>
      </w:r>
      <w:r w:rsidRPr="00467B9D">
        <w:rPr>
          <w:rFonts w:ascii="Times New Roman" w:hAnsi="Times New Roman" w:cs="Times New Roman"/>
          <w:i/>
        </w:rPr>
        <w:t>Journal of Environmental and Public Health</w:t>
      </w:r>
      <w:r w:rsidRPr="00467B9D">
        <w:rPr>
          <w:rFonts w:ascii="Times New Roman" w:hAnsi="Times New Roman" w:cs="Times New Roman"/>
        </w:rPr>
        <w:t xml:space="preserve">, </w:t>
      </w:r>
      <w:r w:rsidRPr="00467B9D">
        <w:rPr>
          <w:rFonts w:ascii="Times New Roman" w:hAnsi="Times New Roman" w:cs="Times New Roman"/>
          <w:i/>
        </w:rPr>
        <w:t>2020</w:t>
      </w:r>
      <w:r w:rsidRPr="00467B9D">
        <w:rPr>
          <w:rFonts w:ascii="Times New Roman" w:hAnsi="Times New Roman" w:cs="Times New Roman"/>
        </w:rPr>
        <w:t>. https://doi.org/10.1155/2020/9520973</w:t>
      </w:r>
    </w:p>
    <w:p w14:paraId="0000008F"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Cook, J. A., &amp; </w:t>
      </w:r>
      <w:proofErr w:type="spellStart"/>
      <w:r w:rsidRPr="00467B9D">
        <w:rPr>
          <w:rFonts w:ascii="Times New Roman" w:hAnsi="Times New Roman" w:cs="Times New Roman"/>
        </w:rPr>
        <w:t>Rajbhandari</w:t>
      </w:r>
      <w:proofErr w:type="spellEnd"/>
      <w:r w:rsidRPr="00467B9D">
        <w:rPr>
          <w:rFonts w:ascii="Times New Roman" w:hAnsi="Times New Roman" w:cs="Times New Roman"/>
        </w:rPr>
        <w:t xml:space="preserve">, A. (2018). </w:t>
      </w:r>
      <w:proofErr w:type="spellStart"/>
      <w:r w:rsidRPr="00467B9D">
        <w:rPr>
          <w:rFonts w:ascii="Times New Roman" w:hAnsi="Times New Roman" w:cs="Times New Roman"/>
        </w:rPr>
        <w:t>Heckroccurve</w:t>
      </w:r>
      <w:proofErr w:type="spellEnd"/>
      <w:r w:rsidRPr="00467B9D">
        <w:rPr>
          <w:rFonts w:ascii="Times New Roman" w:hAnsi="Times New Roman" w:cs="Times New Roman"/>
        </w:rPr>
        <w:t xml:space="preserve">: ROC curves for selected samples. </w:t>
      </w:r>
      <w:r w:rsidRPr="00467B9D">
        <w:rPr>
          <w:rFonts w:ascii="Times New Roman" w:hAnsi="Times New Roman" w:cs="Times New Roman"/>
          <w:i/>
        </w:rPr>
        <w:t>Stata Journal</w:t>
      </w:r>
      <w:r w:rsidRPr="00467B9D">
        <w:rPr>
          <w:rFonts w:ascii="Times New Roman" w:hAnsi="Times New Roman" w:cs="Times New Roman"/>
        </w:rPr>
        <w:t xml:space="preserve">, </w:t>
      </w:r>
      <w:r w:rsidRPr="00467B9D">
        <w:rPr>
          <w:rFonts w:ascii="Times New Roman" w:hAnsi="Times New Roman" w:cs="Times New Roman"/>
          <w:i/>
        </w:rPr>
        <w:t>18</w:t>
      </w:r>
      <w:r w:rsidRPr="00467B9D">
        <w:rPr>
          <w:rFonts w:ascii="Times New Roman" w:hAnsi="Times New Roman" w:cs="Times New Roman"/>
        </w:rPr>
        <w:t>(1). https://doi.org/10.1177/1536867x1801800110</w:t>
      </w:r>
    </w:p>
    <w:p w14:paraId="00000090"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Das, S., Baffour, B., &amp; Richardson, A. (2022). </w:t>
      </w:r>
      <w:r w:rsidRPr="00467B9D">
        <w:rPr>
          <w:rFonts w:ascii="Times New Roman" w:hAnsi="Times New Roman" w:cs="Times New Roman"/>
          <w:i/>
        </w:rPr>
        <w:t xml:space="preserve">Estimation of child undernutrition for spatial demographic small domains in Bangladesh </w:t>
      </w:r>
      <w:proofErr w:type="gramStart"/>
      <w:r w:rsidRPr="00467B9D">
        <w:rPr>
          <w:rFonts w:ascii="Times New Roman" w:hAnsi="Times New Roman" w:cs="Times New Roman"/>
          <w:i/>
        </w:rPr>
        <w:t>An</w:t>
      </w:r>
      <w:proofErr w:type="gramEnd"/>
      <w:r w:rsidRPr="00467B9D">
        <w:rPr>
          <w:rFonts w:ascii="Times New Roman" w:hAnsi="Times New Roman" w:cs="Times New Roman"/>
          <w:i/>
        </w:rPr>
        <w:t xml:space="preserve"> application of multilevel Bayesian model Estimation of child undernutrition for </w:t>
      </w:r>
      <w:proofErr w:type="spellStart"/>
      <w:r w:rsidRPr="00467B9D">
        <w:rPr>
          <w:rFonts w:ascii="Times New Roman" w:hAnsi="Times New Roman" w:cs="Times New Roman"/>
          <w:i/>
        </w:rPr>
        <w:t>spatio</w:t>
      </w:r>
      <w:proofErr w:type="spellEnd"/>
      <w:r w:rsidRPr="00467B9D">
        <w:rPr>
          <w:rFonts w:ascii="Times New Roman" w:hAnsi="Times New Roman" w:cs="Times New Roman"/>
          <w:i/>
        </w:rPr>
        <w:t>-demographic small domains in Bangladesh: An application of multilevel Bayesian model</w:t>
      </w:r>
      <w:r w:rsidRPr="00467B9D">
        <w:rPr>
          <w:rFonts w:ascii="Times New Roman" w:hAnsi="Times New Roman" w:cs="Times New Roman"/>
        </w:rPr>
        <w:t>. https://doi.org/10.21203/rs.3.rs-1237384/v1</w:t>
      </w:r>
    </w:p>
    <w:p w14:paraId="00000091" w14:textId="77777777" w:rsidR="00FE5AEA" w:rsidRPr="00467B9D" w:rsidRDefault="00AD3945">
      <w:pPr>
        <w:ind w:hanging="480"/>
        <w:rPr>
          <w:rFonts w:ascii="Times New Roman" w:hAnsi="Times New Roman" w:cs="Times New Roman"/>
        </w:rPr>
      </w:pPr>
      <w:r w:rsidRPr="00E564BB">
        <w:rPr>
          <w:rFonts w:ascii="Times New Roman" w:hAnsi="Times New Roman" w:cs="Times New Roman"/>
          <w:lang w:val="da-DK"/>
          <w:rPrChange w:id="243" w:author="MJU" w:date="2022-03-31T23:16:00Z">
            <w:rPr>
              <w:rFonts w:ascii="Times New Roman" w:hAnsi="Times New Roman" w:cs="Times New Roman"/>
            </w:rPr>
          </w:rPrChange>
        </w:rPr>
        <w:t xml:space="preserve">de Jong, P., &amp; Heller, G. Z. (2008). </w:t>
      </w:r>
      <w:r w:rsidRPr="00467B9D">
        <w:rPr>
          <w:rFonts w:ascii="Times New Roman" w:hAnsi="Times New Roman" w:cs="Times New Roman"/>
        </w:rPr>
        <w:t xml:space="preserve">Generalized linear models for insurance data. In </w:t>
      </w:r>
      <w:r w:rsidRPr="00467B9D">
        <w:rPr>
          <w:rFonts w:ascii="Times New Roman" w:hAnsi="Times New Roman" w:cs="Times New Roman"/>
          <w:i/>
        </w:rPr>
        <w:t>Generalized Linear Models for Insurance Data</w:t>
      </w:r>
      <w:r w:rsidRPr="00467B9D">
        <w:rPr>
          <w:rFonts w:ascii="Times New Roman" w:hAnsi="Times New Roman" w:cs="Times New Roman"/>
        </w:rPr>
        <w:t>. https://doi.org/10.1017/CBO9780511755408</w:t>
      </w:r>
    </w:p>
    <w:p w14:paraId="00000092" w14:textId="77777777" w:rsidR="00FE5AEA" w:rsidRPr="00467B9D" w:rsidRDefault="00AD3945">
      <w:pPr>
        <w:ind w:hanging="480"/>
        <w:rPr>
          <w:rFonts w:ascii="Times New Roman" w:hAnsi="Times New Roman" w:cs="Times New Roman"/>
        </w:rPr>
      </w:pPr>
      <w:proofErr w:type="spellStart"/>
      <w:r w:rsidRPr="00E564BB">
        <w:rPr>
          <w:rFonts w:ascii="Times New Roman" w:hAnsi="Times New Roman" w:cs="Times New Roman"/>
          <w:lang w:val="da-DK"/>
          <w:rPrChange w:id="244" w:author="MJU" w:date="2022-03-31T23:16:00Z">
            <w:rPr>
              <w:rFonts w:ascii="Times New Roman" w:hAnsi="Times New Roman" w:cs="Times New Roman"/>
            </w:rPr>
          </w:rPrChange>
        </w:rPr>
        <w:t>Elkasabi</w:t>
      </w:r>
      <w:proofErr w:type="spellEnd"/>
      <w:r w:rsidRPr="00E564BB">
        <w:rPr>
          <w:rFonts w:ascii="Times New Roman" w:hAnsi="Times New Roman" w:cs="Times New Roman"/>
          <w:lang w:val="da-DK"/>
          <w:rPrChange w:id="245" w:author="MJU" w:date="2022-03-31T23:16:00Z">
            <w:rPr>
              <w:rFonts w:ascii="Times New Roman" w:hAnsi="Times New Roman" w:cs="Times New Roman"/>
            </w:rPr>
          </w:rPrChange>
        </w:rPr>
        <w:t xml:space="preserve">, M., Ren, R., &amp; </w:t>
      </w:r>
      <w:proofErr w:type="spellStart"/>
      <w:r w:rsidRPr="00E564BB">
        <w:rPr>
          <w:rFonts w:ascii="Times New Roman" w:hAnsi="Times New Roman" w:cs="Times New Roman"/>
          <w:lang w:val="da-DK"/>
          <w:rPrChange w:id="246" w:author="MJU" w:date="2022-03-31T23:16:00Z">
            <w:rPr>
              <w:rFonts w:ascii="Times New Roman" w:hAnsi="Times New Roman" w:cs="Times New Roman"/>
            </w:rPr>
          </w:rPrChange>
        </w:rPr>
        <w:t>Pullum</w:t>
      </w:r>
      <w:proofErr w:type="spellEnd"/>
      <w:r w:rsidRPr="00E564BB">
        <w:rPr>
          <w:rFonts w:ascii="Times New Roman" w:hAnsi="Times New Roman" w:cs="Times New Roman"/>
          <w:lang w:val="da-DK"/>
          <w:rPrChange w:id="247" w:author="MJU" w:date="2022-03-31T23:16:00Z">
            <w:rPr>
              <w:rFonts w:ascii="Times New Roman" w:hAnsi="Times New Roman" w:cs="Times New Roman"/>
            </w:rPr>
          </w:rPrChange>
        </w:rPr>
        <w:t xml:space="preserve">, T. W. (2020). </w:t>
      </w:r>
      <w:r w:rsidRPr="00467B9D">
        <w:rPr>
          <w:rFonts w:ascii="Times New Roman" w:hAnsi="Times New Roman" w:cs="Times New Roman"/>
          <w:i/>
        </w:rPr>
        <w:t>DHS METHODOLOGICAL REPORTS 27 MULTILEVEL MODELING USING DHS SURVEYS: A FRAMEWORK TO APPROXIMATE LEVEL-WEIGHTS</w:t>
      </w:r>
      <w:r w:rsidRPr="00467B9D">
        <w:rPr>
          <w:rFonts w:ascii="Times New Roman" w:hAnsi="Times New Roman" w:cs="Times New Roman"/>
        </w:rPr>
        <w:t>.</w:t>
      </w:r>
    </w:p>
    <w:p w14:paraId="00000093"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Ew</w:t>
      </w:r>
      <w:proofErr w:type="spellEnd"/>
      <w:r w:rsidRPr="00467B9D">
        <w:rPr>
          <w:rFonts w:ascii="Times New Roman" w:hAnsi="Times New Roman" w:cs="Times New Roman"/>
        </w:rPr>
        <w:t xml:space="preserve">, M., An, M., &amp; Kenyatta, J. (2013). Nutrition status and associated factors among children in public primary schools in </w:t>
      </w:r>
      <w:proofErr w:type="spellStart"/>
      <w:r w:rsidRPr="00467B9D">
        <w:rPr>
          <w:rFonts w:ascii="Times New Roman" w:hAnsi="Times New Roman" w:cs="Times New Roman"/>
        </w:rPr>
        <w:t>Dagoretti</w:t>
      </w:r>
      <w:proofErr w:type="spellEnd"/>
      <w:r w:rsidRPr="00467B9D">
        <w:rPr>
          <w:rFonts w:ascii="Times New Roman" w:hAnsi="Times New Roman" w:cs="Times New Roman"/>
        </w:rPr>
        <w:t xml:space="preserve">, Nairobi, Kenya. In </w:t>
      </w:r>
      <w:r w:rsidRPr="00467B9D">
        <w:rPr>
          <w:rFonts w:ascii="Times New Roman" w:hAnsi="Times New Roman" w:cs="Times New Roman"/>
          <w:i/>
        </w:rPr>
        <w:t>African Health Sciences</w:t>
      </w:r>
      <w:r w:rsidRPr="00467B9D">
        <w:rPr>
          <w:rFonts w:ascii="Times New Roman" w:hAnsi="Times New Roman" w:cs="Times New Roman"/>
        </w:rPr>
        <w:t xml:space="preserve"> (Vol. 13, Issue 1).</w:t>
      </w:r>
    </w:p>
    <w:p w14:paraId="00000094"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lastRenderedPageBreak/>
        <w:t>Fantay</w:t>
      </w:r>
      <w:proofErr w:type="spellEnd"/>
      <w:r w:rsidRPr="00467B9D">
        <w:rPr>
          <w:rFonts w:ascii="Times New Roman" w:hAnsi="Times New Roman" w:cs="Times New Roman"/>
        </w:rPr>
        <w:t xml:space="preserve"> </w:t>
      </w:r>
      <w:proofErr w:type="spellStart"/>
      <w:r w:rsidRPr="00467B9D">
        <w:rPr>
          <w:rFonts w:ascii="Times New Roman" w:hAnsi="Times New Roman" w:cs="Times New Roman"/>
        </w:rPr>
        <w:t>Gebru</w:t>
      </w:r>
      <w:proofErr w:type="spellEnd"/>
      <w:r w:rsidRPr="00467B9D">
        <w:rPr>
          <w:rFonts w:ascii="Times New Roman" w:hAnsi="Times New Roman" w:cs="Times New Roman"/>
        </w:rPr>
        <w:t xml:space="preserve">, K., </w:t>
      </w:r>
      <w:proofErr w:type="spellStart"/>
      <w:r w:rsidRPr="00467B9D">
        <w:rPr>
          <w:rFonts w:ascii="Times New Roman" w:hAnsi="Times New Roman" w:cs="Times New Roman"/>
        </w:rPr>
        <w:t>Mekonnen</w:t>
      </w:r>
      <w:proofErr w:type="spellEnd"/>
      <w:r w:rsidRPr="00467B9D">
        <w:rPr>
          <w:rFonts w:ascii="Times New Roman" w:hAnsi="Times New Roman" w:cs="Times New Roman"/>
        </w:rPr>
        <w:t xml:space="preserve"> </w:t>
      </w:r>
      <w:proofErr w:type="spellStart"/>
      <w:r w:rsidRPr="00467B9D">
        <w:rPr>
          <w:rFonts w:ascii="Times New Roman" w:hAnsi="Times New Roman" w:cs="Times New Roman"/>
        </w:rPr>
        <w:t>Haileselassie</w:t>
      </w:r>
      <w:proofErr w:type="spellEnd"/>
      <w:r w:rsidRPr="00467B9D">
        <w:rPr>
          <w:rFonts w:ascii="Times New Roman" w:hAnsi="Times New Roman" w:cs="Times New Roman"/>
        </w:rPr>
        <w:t xml:space="preserve">, W., </w:t>
      </w:r>
      <w:proofErr w:type="spellStart"/>
      <w:r w:rsidRPr="00467B9D">
        <w:rPr>
          <w:rFonts w:ascii="Times New Roman" w:hAnsi="Times New Roman" w:cs="Times New Roman"/>
        </w:rPr>
        <w:t>Haftom</w:t>
      </w:r>
      <w:proofErr w:type="spellEnd"/>
      <w:r w:rsidRPr="00467B9D">
        <w:rPr>
          <w:rFonts w:ascii="Times New Roman" w:hAnsi="Times New Roman" w:cs="Times New Roman"/>
        </w:rPr>
        <w:t xml:space="preserve"> </w:t>
      </w:r>
      <w:proofErr w:type="spellStart"/>
      <w:r w:rsidRPr="00467B9D">
        <w:rPr>
          <w:rFonts w:ascii="Times New Roman" w:hAnsi="Times New Roman" w:cs="Times New Roman"/>
        </w:rPr>
        <w:t>Temesgen</w:t>
      </w:r>
      <w:proofErr w:type="spellEnd"/>
      <w:r w:rsidRPr="00467B9D">
        <w:rPr>
          <w:rFonts w:ascii="Times New Roman" w:hAnsi="Times New Roman" w:cs="Times New Roman"/>
        </w:rPr>
        <w:t xml:space="preserve">, A., </w:t>
      </w:r>
      <w:proofErr w:type="spellStart"/>
      <w:r w:rsidRPr="00467B9D">
        <w:rPr>
          <w:rFonts w:ascii="Times New Roman" w:hAnsi="Times New Roman" w:cs="Times New Roman"/>
        </w:rPr>
        <w:t>Oumer</w:t>
      </w:r>
      <w:proofErr w:type="spellEnd"/>
      <w:r w:rsidRPr="00467B9D">
        <w:rPr>
          <w:rFonts w:ascii="Times New Roman" w:hAnsi="Times New Roman" w:cs="Times New Roman"/>
        </w:rPr>
        <w:t xml:space="preserve"> </w:t>
      </w:r>
      <w:proofErr w:type="spellStart"/>
      <w:r w:rsidRPr="00467B9D">
        <w:rPr>
          <w:rFonts w:ascii="Times New Roman" w:hAnsi="Times New Roman" w:cs="Times New Roman"/>
        </w:rPr>
        <w:t>Seid</w:t>
      </w:r>
      <w:proofErr w:type="spellEnd"/>
      <w:r w:rsidRPr="00467B9D">
        <w:rPr>
          <w:rFonts w:ascii="Times New Roman" w:hAnsi="Times New Roman" w:cs="Times New Roman"/>
        </w:rPr>
        <w:t xml:space="preserve">, A., &amp; Afework </w:t>
      </w:r>
      <w:proofErr w:type="spellStart"/>
      <w:r w:rsidRPr="00467B9D">
        <w:rPr>
          <w:rFonts w:ascii="Times New Roman" w:hAnsi="Times New Roman" w:cs="Times New Roman"/>
        </w:rPr>
        <w:t>Mulugeta</w:t>
      </w:r>
      <w:proofErr w:type="spellEnd"/>
      <w:r w:rsidRPr="00467B9D">
        <w:rPr>
          <w:rFonts w:ascii="Times New Roman" w:hAnsi="Times New Roman" w:cs="Times New Roman"/>
        </w:rPr>
        <w:t xml:space="preserve">, B. (2019). Determinants of stunting among under-five children in Ethiopia: A multilevel mixed-effects analysis of 2016 Ethiopian demographic and health survey data. In </w:t>
      </w:r>
      <w:r w:rsidRPr="00467B9D">
        <w:rPr>
          <w:rFonts w:ascii="Times New Roman" w:hAnsi="Times New Roman" w:cs="Times New Roman"/>
          <w:i/>
        </w:rPr>
        <w:t>BMC Pediatrics</w:t>
      </w:r>
      <w:r w:rsidRPr="00467B9D">
        <w:rPr>
          <w:rFonts w:ascii="Times New Roman" w:hAnsi="Times New Roman" w:cs="Times New Roman"/>
        </w:rPr>
        <w:t xml:space="preserve"> (Vol. 19, Issue 1). BioMed Central Ltd. https://doi.org/10.1186/s12887-019-1545-0</w:t>
      </w:r>
    </w:p>
    <w:p w14:paraId="00000095"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Frongillo</w:t>
      </w:r>
      <w:proofErr w:type="spellEnd"/>
      <w:r w:rsidRPr="00467B9D">
        <w:rPr>
          <w:rFonts w:ascii="Times New Roman" w:hAnsi="Times New Roman" w:cs="Times New Roman"/>
        </w:rPr>
        <w:t xml:space="preserve">, E. A., de Onis, M., &amp; Hanson, K. M. P. (n.d.). </w:t>
      </w:r>
      <w:r w:rsidRPr="00467B9D">
        <w:rPr>
          <w:rFonts w:ascii="Times New Roman" w:hAnsi="Times New Roman" w:cs="Times New Roman"/>
          <w:i/>
        </w:rPr>
        <w:t>Community and International Nutrition Socioeconomic and Demographic Factors Are Associated with Worldwide Patterns of Stunting and Wasting of Children 1,2</w:t>
      </w:r>
      <w:r w:rsidRPr="00467B9D">
        <w:rPr>
          <w:rFonts w:ascii="Times New Roman" w:hAnsi="Times New Roman" w:cs="Times New Roman"/>
        </w:rPr>
        <w:t>. https://academic.oup.com/jn/article/127/12/2302/4728669</w:t>
      </w:r>
    </w:p>
    <w:p w14:paraId="00000096"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Geberselassie</w:t>
      </w:r>
      <w:proofErr w:type="spellEnd"/>
      <w:r w:rsidRPr="00467B9D">
        <w:rPr>
          <w:rFonts w:ascii="Times New Roman" w:hAnsi="Times New Roman" w:cs="Times New Roman"/>
        </w:rPr>
        <w:t xml:space="preserve">, S. B., Abebe, S. M., </w:t>
      </w:r>
      <w:proofErr w:type="spellStart"/>
      <w:r w:rsidRPr="00467B9D">
        <w:rPr>
          <w:rFonts w:ascii="Times New Roman" w:hAnsi="Times New Roman" w:cs="Times New Roman"/>
        </w:rPr>
        <w:t>Melsew</w:t>
      </w:r>
      <w:proofErr w:type="spellEnd"/>
      <w:r w:rsidRPr="00467B9D">
        <w:rPr>
          <w:rFonts w:ascii="Times New Roman" w:hAnsi="Times New Roman" w:cs="Times New Roman"/>
        </w:rPr>
        <w:t xml:space="preserve">, Y. A., Mutuku, S. M., &amp; </w:t>
      </w:r>
      <w:proofErr w:type="spellStart"/>
      <w:r w:rsidRPr="00467B9D">
        <w:rPr>
          <w:rFonts w:ascii="Times New Roman" w:hAnsi="Times New Roman" w:cs="Times New Roman"/>
        </w:rPr>
        <w:t>Wassie</w:t>
      </w:r>
      <w:proofErr w:type="spellEnd"/>
      <w:r w:rsidRPr="00467B9D">
        <w:rPr>
          <w:rFonts w:ascii="Times New Roman" w:hAnsi="Times New Roman" w:cs="Times New Roman"/>
        </w:rPr>
        <w:t xml:space="preserve">, M. M. (2018). Prevalence of stunting and its associated factors among children 6-59 months of age in </w:t>
      </w:r>
      <w:proofErr w:type="spellStart"/>
      <w:r w:rsidRPr="00467B9D">
        <w:rPr>
          <w:rFonts w:ascii="Times New Roman" w:hAnsi="Times New Roman" w:cs="Times New Roman"/>
        </w:rPr>
        <w:t>Libo-Kemekem</w:t>
      </w:r>
      <w:proofErr w:type="spellEnd"/>
      <w:r w:rsidRPr="00467B9D">
        <w:rPr>
          <w:rFonts w:ascii="Times New Roman" w:hAnsi="Times New Roman" w:cs="Times New Roman"/>
        </w:rPr>
        <w:t xml:space="preserve"> district, Northwest Ethiopia; A community based cross sectional study. </w:t>
      </w:r>
      <w:proofErr w:type="spellStart"/>
      <w:r w:rsidRPr="00467B9D">
        <w:rPr>
          <w:rFonts w:ascii="Times New Roman" w:hAnsi="Times New Roman" w:cs="Times New Roman"/>
          <w:i/>
        </w:rPr>
        <w:t>PLoS</w:t>
      </w:r>
      <w:proofErr w:type="spellEnd"/>
      <w:r w:rsidRPr="00467B9D">
        <w:rPr>
          <w:rFonts w:ascii="Times New Roman" w:hAnsi="Times New Roman" w:cs="Times New Roman"/>
          <w:i/>
        </w:rPr>
        <w:t xml:space="preserve"> ONE</w:t>
      </w:r>
      <w:r w:rsidRPr="00467B9D">
        <w:rPr>
          <w:rFonts w:ascii="Times New Roman" w:hAnsi="Times New Roman" w:cs="Times New Roman"/>
        </w:rPr>
        <w:t xml:space="preserve">, </w:t>
      </w:r>
      <w:r w:rsidRPr="00467B9D">
        <w:rPr>
          <w:rFonts w:ascii="Times New Roman" w:hAnsi="Times New Roman" w:cs="Times New Roman"/>
          <w:i/>
        </w:rPr>
        <w:t>13</w:t>
      </w:r>
      <w:r w:rsidRPr="00467B9D">
        <w:rPr>
          <w:rFonts w:ascii="Times New Roman" w:hAnsi="Times New Roman" w:cs="Times New Roman"/>
        </w:rPr>
        <w:t>(5). https://doi.org/10.1371/journal.pone.0195361</w:t>
      </w:r>
    </w:p>
    <w:p w14:paraId="00000097"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Gelman, A., Carlin, J. B., Stern, H. S., Dunson, D. B., </w:t>
      </w:r>
      <w:proofErr w:type="spellStart"/>
      <w:r w:rsidRPr="00467B9D">
        <w:rPr>
          <w:rFonts w:ascii="Times New Roman" w:hAnsi="Times New Roman" w:cs="Times New Roman"/>
        </w:rPr>
        <w:t>Vehtari</w:t>
      </w:r>
      <w:proofErr w:type="spellEnd"/>
      <w:r w:rsidRPr="00467B9D">
        <w:rPr>
          <w:rFonts w:ascii="Times New Roman" w:hAnsi="Times New Roman" w:cs="Times New Roman"/>
        </w:rPr>
        <w:t xml:space="preserve">, A., &amp; Rubin, D. B. (2013). Bayesian Data Analysis. In </w:t>
      </w:r>
      <w:r w:rsidRPr="00467B9D">
        <w:rPr>
          <w:rFonts w:ascii="Times New Roman" w:hAnsi="Times New Roman" w:cs="Times New Roman"/>
          <w:i/>
        </w:rPr>
        <w:t>Bayesian Data Analysis</w:t>
      </w:r>
      <w:r w:rsidRPr="00467B9D">
        <w:rPr>
          <w:rFonts w:ascii="Times New Roman" w:hAnsi="Times New Roman" w:cs="Times New Roman"/>
        </w:rPr>
        <w:t>. https://doi.org/10.1201/b16018</w:t>
      </w:r>
    </w:p>
    <w:p w14:paraId="00000098"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Khan, Md., &amp; Shaw, J. (2011). Multilevel Logistic Regression Analysis Applied to Binary Contraceptive Prevalence Data. </w:t>
      </w:r>
      <w:r w:rsidRPr="00467B9D">
        <w:rPr>
          <w:rFonts w:ascii="Times New Roman" w:hAnsi="Times New Roman" w:cs="Times New Roman"/>
          <w:i/>
        </w:rPr>
        <w:t>Journal of Data Science</w:t>
      </w:r>
      <w:r w:rsidRPr="00467B9D">
        <w:rPr>
          <w:rFonts w:ascii="Times New Roman" w:hAnsi="Times New Roman" w:cs="Times New Roman"/>
        </w:rPr>
        <w:t xml:space="preserve">, </w:t>
      </w:r>
      <w:r w:rsidRPr="00467B9D">
        <w:rPr>
          <w:rFonts w:ascii="Times New Roman" w:hAnsi="Times New Roman" w:cs="Times New Roman"/>
          <w:i/>
        </w:rPr>
        <w:t>Vol.9</w:t>
      </w:r>
      <w:r w:rsidRPr="00467B9D">
        <w:rPr>
          <w:rFonts w:ascii="Times New Roman" w:hAnsi="Times New Roman" w:cs="Times New Roman"/>
        </w:rPr>
        <w:t>(No.1). https://doi.org/10.6339/JDS.2011.09(1).647</w:t>
      </w:r>
    </w:p>
    <w:p w14:paraId="00000099" w14:textId="77777777" w:rsidR="00FE5AEA" w:rsidRPr="00467B9D" w:rsidRDefault="00AD3945">
      <w:pPr>
        <w:ind w:hanging="480"/>
        <w:rPr>
          <w:rFonts w:ascii="Times New Roman" w:hAnsi="Times New Roman" w:cs="Times New Roman"/>
        </w:rPr>
      </w:pPr>
      <w:r w:rsidRPr="00E564BB">
        <w:rPr>
          <w:rFonts w:ascii="Times New Roman" w:hAnsi="Times New Roman" w:cs="Times New Roman"/>
          <w:lang w:val="da-DK"/>
          <w:rPrChange w:id="248" w:author="MJU" w:date="2022-03-31T23:16:00Z">
            <w:rPr>
              <w:rFonts w:ascii="Times New Roman" w:hAnsi="Times New Roman" w:cs="Times New Roman"/>
            </w:rPr>
          </w:rPrChange>
        </w:rPr>
        <w:t xml:space="preserve">Liu, J., Sun, J., Huang, J., &amp; </w:t>
      </w:r>
      <w:proofErr w:type="spellStart"/>
      <w:r w:rsidRPr="00E564BB">
        <w:rPr>
          <w:rFonts w:ascii="Times New Roman" w:hAnsi="Times New Roman" w:cs="Times New Roman"/>
          <w:lang w:val="da-DK"/>
          <w:rPrChange w:id="249" w:author="MJU" w:date="2022-03-31T23:16:00Z">
            <w:rPr>
              <w:rFonts w:ascii="Times New Roman" w:hAnsi="Times New Roman" w:cs="Times New Roman"/>
            </w:rPr>
          </w:rPrChange>
        </w:rPr>
        <w:t>Huo</w:t>
      </w:r>
      <w:proofErr w:type="spellEnd"/>
      <w:r w:rsidRPr="00E564BB">
        <w:rPr>
          <w:rFonts w:ascii="Times New Roman" w:hAnsi="Times New Roman" w:cs="Times New Roman"/>
          <w:lang w:val="da-DK"/>
          <w:rPrChange w:id="250" w:author="MJU" w:date="2022-03-31T23:16:00Z">
            <w:rPr>
              <w:rFonts w:ascii="Times New Roman" w:hAnsi="Times New Roman" w:cs="Times New Roman"/>
            </w:rPr>
          </w:rPrChange>
        </w:rPr>
        <w:t xml:space="preserve">, J. (2021). </w:t>
      </w:r>
      <w:r w:rsidRPr="00467B9D">
        <w:rPr>
          <w:rFonts w:ascii="Times New Roman" w:hAnsi="Times New Roman" w:cs="Times New Roman"/>
        </w:rPr>
        <w:t xml:space="preserve">Prevalence of malnutrition and associated factors of stunting among 6–23-month-old infants in central rural China in 2019. </w:t>
      </w:r>
      <w:r w:rsidRPr="00467B9D">
        <w:rPr>
          <w:rFonts w:ascii="Times New Roman" w:hAnsi="Times New Roman" w:cs="Times New Roman"/>
          <w:i/>
        </w:rPr>
        <w:t>International Journal of Environmental Research and Public Health</w:t>
      </w:r>
      <w:r w:rsidRPr="00467B9D">
        <w:rPr>
          <w:rFonts w:ascii="Times New Roman" w:hAnsi="Times New Roman" w:cs="Times New Roman"/>
        </w:rPr>
        <w:t xml:space="preserve">, </w:t>
      </w:r>
      <w:r w:rsidRPr="00467B9D">
        <w:rPr>
          <w:rFonts w:ascii="Times New Roman" w:hAnsi="Times New Roman" w:cs="Times New Roman"/>
          <w:i/>
        </w:rPr>
        <w:t>18</w:t>
      </w:r>
      <w:r w:rsidRPr="00467B9D">
        <w:rPr>
          <w:rFonts w:ascii="Times New Roman" w:hAnsi="Times New Roman" w:cs="Times New Roman"/>
        </w:rPr>
        <w:t>(15). https://doi.org/10.3390/ijerph18158165</w:t>
      </w:r>
    </w:p>
    <w:p w14:paraId="0000009A"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Mahmood, T., Abbas, F., Kumar, R., &amp; </w:t>
      </w:r>
      <w:proofErr w:type="spellStart"/>
      <w:r w:rsidRPr="00467B9D">
        <w:rPr>
          <w:rFonts w:ascii="Times New Roman" w:hAnsi="Times New Roman" w:cs="Times New Roman"/>
        </w:rPr>
        <w:t>Somrongthong</w:t>
      </w:r>
      <w:proofErr w:type="spellEnd"/>
      <w:r w:rsidRPr="00467B9D">
        <w:rPr>
          <w:rFonts w:ascii="Times New Roman" w:hAnsi="Times New Roman" w:cs="Times New Roman"/>
        </w:rPr>
        <w:t xml:space="preserve">, R. (2020). Why under five children are stunted in Pakistan? A multilevel analysis of Punjab Multiple indicator Cluster Survey (MICS-2014). </w:t>
      </w:r>
      <w:r w:rsidRPr="00467B9D">
        <w:rPr>
          <w:rFonts w:ascii="Times New Roman" w:hAnsi="Times New Roman" w:cs="Times New Roman"/>
          <w:i/>
        </w:rPr>
        <w:t>BMC Public Health</w:t>
      </w:r>
      <w:r w:rsidRPr="00467B9D">
        <w:rPr>
          <w:rFonts w:ascii="Times New Roman" w:hAnsi="Times New Roman" w:cs="Times New Roman"/>
        </w:rPr>
        <w:t xml:space="preserve">, </w:t>
      </w:r>
      <w:r w:rsidRPr="00467B9D">
        <w:rPr>
          <w:rFonts w:ascii="Times New Roman" w:hAnsi="Times New Roman" w:cs="Times New Roman"/>
          <w:i/>
        </w:rPr>
        <w:t>20</w:t>
      </w:r>
      <w:r w:rsidRPr="00467B9D">
        <w:rPr>
          <w:rFonts w:ascii="Times New Roman" w:hAnsi="Times New Roman" w:cs="Times New Roman"/>
        </w:rPr>
        <w:t>(1). https://doi.org/10.1186/s12889-020-09110-9</w:t>
      </w:r>
    </w:p>
    <w:p w14:paraId="0000009B"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Menber</w:t>
      </w:r>
      <w:proofErr w:type="spellEnd"/>
      <w:r w:rsidRPr="00467B9D">
        <w:rPr>
          <w:rFonts w:ascii="Times New Roman" w:hAnsi="Times New Roman" w:cs="Times New Roman"/>
        </w:rPr>
        <w:t xml:space="preserve">, Y., </w:t>
      </w:r>
      <w:proofErr w:type="spellStart"/>
      <w:r w:rsidRPr="00467B9D">
        <w:rPr>
          <w:rFonts w:ascii="Times New Roman" w:hAnsi="Times New Roman" w:cs="Times New Roman"/>
        </w:rPr>
        <w:t>Tsegaye</w:t>
      </w:r>
      <w:proofErr w:type="spellEnd"/>
      <w:r w:rsidRPr="00467B9D">
        <w:rPr>
          <w:rFonts w:ascii="Times New Roman" w:hAnsi="Times New Roman" w:cs="Times New Roman"/>
        </w:rPr>
        <w:t xml:space="preserve">, D., </w:t>
      </w:r>
      <w:proofErr w:type="spellStart"/>
      <w:r w:rsidRPr="00467B9D">
        <w:rPr>
          <w:rFonts w:ascii="Times New Roman" w:hAnsi="Times New Roman" w:cs="Times New Roman"/>
        </w:rPr>
        <w:t>Woday</w:t>
      </w:r>
      <w:proofErr w:type="spellEnd"/>
      <w:r w:rsidRPr="00467B9D">
        <w:rPr>
          <w:rFonts w:ascii="Times New Roman" w:hAnsi="Times New Roman" w:cs="Times New Roman"/>
        </w:rPr>
        <w:t xml:space="preserve">, A., Cherie, H., &amp; Kebede, S. (2018). Prevalence of Stunting and Associated Factors among School Age Children in Primary Schools of Haik Town, South </w:t>
      </w:r>
      <w:proofErr w:type="spellStart"/>
      <w:r w:rsidRPr="00467B9D">
        <w:rPr>
          <w:rFonts w:ascii="Times New Roman" w:hAnsi="Times New Roman" w:cs="Times New Roman"/>
        </w:rPr>
        <w:t>Wollo</w:t>
      </w:r>
      <w:proofErr w:type="spellEnd"/>
      <w:r w:rsidRPr="00467B9D">
        <w:rPr>
          <w:rFonts w:ascii="Times New Roman" w:hAnsi="Times New Roman" w:cs="Times New Roman"/>
        </w:rPr>
        <w:t xml:space="preserve"> Zone, North- Eastern Ethiopia, 2017. </w:t>
      </w:r>
      <w:r w:rsidRPr="00467B9D">
        <w:rPr>
          <w:rFonts w:ascii="Times New Roman" w:hAnsi="Times New Roman" w:cs="Times New Roman"/>
          <w:i/>
        </w:rPr>
        <w:t>Journal of Clinical &amp; Cellular Immunology</w:t>
      </w:r>
      <w:r w:rsidRPr="00467B9D">
        <w:rPr>
          <w:rFonts w:ascii="Times New Roman" w:hAnsi="Times New Roman" w:cs="Times New Roman"/>
        </w:rPr>
        <w:t xml:space="preserve">, </w:t>
      </w:r>
      <w:r w:rsidRPr="00467B9D">
        <w:rPr>
          <w:rFonts w:ascii="Times New Roman" w:hAnsi="Times New Roman" w:cs="Times New Roman"/>
          <w:i/>
        </w:rPr>
        <w:t>09</w:t>
      </w:r>
      <w:r w:rsidRPr="00467B9D">
        <w:rPr>
          <w:rFonts w:ascii="Times New Roman" w:hAnsi="Times New Roman" w:cs="Times New Roman"/>
        </w:rPr>
        <w:t>(01). https://doi.org/10.4172/2155-9899.1000539</w:t>
      </w:r>
    </w:p>
    <w:p w14:paraId="0000009C"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Merlo, J., </w:t>
      </w:r>
      <w:proofErr w:type="spellStart"/>
      <w:r w:rsidRPr="00467B9D">
        <w:rPr>
          <w:rFonts w:ascii="Times New Roman" w:hAnsi="Times New Roman" w:cs="Times New Roman"/>
        </w:rPr>
        <w:t>Chaix</w:t>
      </w:r>
      <w:proofErr w:type="spellEnd"/>
      <w:r w:rsidRPr="00467B9D">
        <w:rPr>
          <w:rFonts w:ascii="Times New Roman" w:hAnsi="Times New Roman" w:cs="Times New Roman"/>
        </w:rPr>
        <w:t xml:space="preserve">, B., Yang, M., Lynch, J., &amp; </w:t>
      </w:r>
      <w:proofErr w:type="spellStart"/>
      <w:r w:rsidRPr="00467B9D">
        <w:rPr>
          <w:rFonts w:ascii="Times New Roman" w:hAnsi="Times New Roman" w:cs="Times New Roman"/>
        </w:rPr>
        <w:t>Råstam</w:t>
      </w:r>
      <w:proofErr w:type="spellEnd"/>
      <w:r w:rsidRPr="00467B9D">
        <w:rPr>
          <w:rFonts w:ascii="Times New Roman" w:hAnsi="Times New Roman" w:cs="Times New Roman"/>
        </w:rPr>
        <w:t xml:space="preserve">, L. (2005). A brief conceptual tutorial of multilevel analysis in social epidemiology: Linking the statistical concept of clustering to the idea of contextual phenomenon. In </w:t>
      </w:r>
      <w:r w:rsidRPr="00467B9D">
        <w:rPr>
          <w:rFonts w:ascii="Times New Roman" w:hAnsi="Times New Roman" w:cs="Times New Roman"/>
          <w:i/>
        </w:rPr>
        <w:t>Journal of Epidemiology and Community Health</w:t>
      </w:r>
      <w:r w:rsidRPr="00467B9D">
        <w:rPr>
          <w:rFonts w:ascii="Times New Roman" w:hAnsi="Times New Roman" w:cs="Times New Roman"/>
        </w:rPr>
        <w:t xml:space="preserve"> (Vol. 59, Issue 6). https://doi.org/10.1136/jech.2004.023473</w:t>
      </w:r>
    </w:p>
    <w:p w14:paraId="0000009D"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Mulyaningsih</w:t>
      </w:r>
      <w:proofErr w:type="spellEnd"/>
      <w:r w:rsidRPr="00467B9D">
        <w:rPr>
          <w:rFonts w:ascii="Times New Roman" w:hAnsi="Times New Roman" w:cs="Times New Roman"/>
        </w:rPr>
        <w:t xml:space="preserve">, T., Mohanty, I., </w:t>
      </w:r>
      <w:proofErr w:type="spellStart"/>
      <w:r w:rsidRPr="00467B9D">
        <w:rPr>
          <w:rFonts w:ascii="Times New Roman" w:hAnsi="Times New Roman" w:cs="Times New Roman"/>
        </w:rPr>
        <w:t>Widyaningsih</w:t>
      </w:r>
      <w:proofErr w:type="spellEnd"/>
      <w:r w:rsidRPr="00467B9D">
        <w:rPr>
          <w:rFonts w:ascii="Times New Roman" w:hAnsi="Times New Roman" w:cs="Times New Roman"/>
        </w:rPr>
        <w:t xml:space="preserve">, V., Gebremedhin, T. A., </w:t>
      </w:r>
      <w:proofErr w:type="spellStart"/>
      <w:r w:rsidRPr="00467B9D">
        <w:rPr>
          <w:rFonts w:ascii="Times New Roman" w:hAnsi="Times New Roman" w:cs="Times New Roman"/>
        </w:rPr>
        <w:t>Miranti</w:t>
      </w:r>
      <w:proofErr w:type="spellEnd"/>
      <w:r w:rsidRPr="00467B9D">
        <w:rPr>
          <w:rFonts w:ascii="Times New Roman" w:hAnsi="Times New Roman" w:cs="Times New Roman"/>
        </w:rPr>
        <w:t xml:space="preserve">, R., &amp; </w:t>
      </w:r>
      <w:proofErr w:type="spellStart"/>
      <w:r w:rsidRPr="00467B9D">
        <w:rPr>
          <w:rFonts w:ascii="Times New Roman" w:hAnsi="Times New Roman" w:cs="Times New Roman"/>
        </w:rPr>
        <w:t>Wiyono</w:t>
      </w:r>
      <w:proofErr w:type="spellEnd"/>
      <w:r w:rsidRPr="00467B9D">
        <w:rPr>
          <w:rFonts w:ascii="Times New Roman" w:hAnsi="Times New Roman" w:cs="Times New Roman"/>
        </w:rPr>
        <w:t xml:space="preserve">, V. H. (2021). Beyond personal factors: Multilevel determinants of childhood stunting in Indonesia. </w:t>
      </w:r>
      <w:proofErr w:type="spellStart"/>
      <w:r w:rsidRPr="00467B9D">
        <w:rPr>
          <w:rFonts w:ascii="Times New Roman" w:hAnsi="Times New Roman" w:cs="Times New Roman"/>
          <w:i/>
        </w:rPr>
        <w:t>PLoS</w:t>
      </w:r>
      <w:proofErr w:type="spellEnd"/>
      <w:r w:rsidRPr="00467B9D">
        <w:rPr>
          <w:rFonts w:ascii="Times New Roman" w:hAnsi="Times New Roman" w:cs="Times New Roman"/>
          <w:i/>
        </w:rPr>
        <w:t xml:space="preserve"> ONE</w:t>
      </w:r>
      <w:r w:rsidRPr="00467B9D">
        <w:rPr>
          <w:rFonts w:ascii="Times New Roman" w:hAnsi="Times New Roman" w:cs="Times New Roman"/>
        </w:rPr>
        <w:t xml:space="preserve">, </w:t>
      </w:r>
      <w:r w:rsidRPr="00467B9D">
        <w:rPr>
          <w:rFonts w:ascii="Times New Roman" w:hAnsi="Times New Roman" w:cs="Times New Roman"/>
          <w:i/>
        </w:rPr>
        <w:t>16</w:t>
      </w:r>
      <w:r w:rsidRPr="00467B9D">
        <w:rPr>
          <w:rFonts w:ascii="Times New Roman" w:hAnsi="Times New Roman" w:cs="Times New Roman"/>
        </w:rPr>
        <w:t>(11 November). https://doi.org/10.1371/journal.pone.0260265</w:t>
      </w:r>
    </w:p>
    <w:p w14:paraId="0000009E"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Nshimyiryo</w:t>
      </w:r>
      <w:proofErr w:type="spellEnd"/>
      <w:r w:rsidRPr="00467B9D">
        <w:rPr>
          <w:rFonts w:ascii="Times New Roman" w:hAnsi="Times New Roman" w:cs="Times New Roman"/>
        </w:rPr>
        <w:t xml:space="preserve">, A., </w:t>
      </w:r>
      <w:proofErr w:type="spellStart"/>
      <w:r w:rsidRPr="00467B9D">
        <w:rPr>
          <w:rFonts w:ascii="Times New Roman" w:hAnsi="Times New Roman" w:cs="Times New Roman"/>
        </w:rPr>
        <w:t>Hedt</w:t>
      </w:r>
      <w:proofErr w:type="spellEnd"/>
      <w:r w:rsidRPr="00467B9D">
        <w:rPr>
          <w:rFonts w:ascii="Times New Roman" w:hAnsi="Times New Roman" w:cs="Times New Roman"/>
        </w:rPr>
        <w:t xml:space="preserve">-Gauthier, B., </w:t>
      </w:r>
      <w:proofErr w:type="spellStart"/>
      <w:r w:rsidRPr="00467B9D">
        <w:rPr>
          <w:rFonts w:ascii="Times New Roman" w:hAnsi="Times New Roman" w:cs="Times New Roman"/>
        </w:rPr>
        <w:t>Mutaganzwa</w:t>
      </w:r>
      <w:proofErr w:type="spellEnd"/>
      <w:r w:rsidRPr="00467B9D">
        <w:rPr>
          <w:rFonts w:ascii="Times New Roman" w:hAnsi="Times New Roman" w:cs="Times New Roman"/>
        </w:rPr>
        <w:t xml:space="preserve">, C., Kirk, C. M., Beck, K., </w:t>
      </w:r>
      <w:proofErr w:type="spellStart"/>
      <w:r w:rsidRPr="00467B9D">
        <w:rPr>
          <w:rFonts w:ascii="Times New Roman" w:hAnsi="Times New Roman" w:cs="Times New Roman"/>
        </w:rPr>
        <w:t>Ndayisaba</w:t>
      </w:r>
      <w:proofErr w:type="spellEnd"/>
      <w:r w:rsidRPr="00467B9D">
        <w:rPr>
          <w:rFonts w:ascii="Times New Roman" w:hAnsi="Times New Roman" w:cs="Times New Roman"/>
        </w:rPr>
        <w:t xml:space="preserve">, A., </w:t>
      </w:r>
      <w:proofErr w:type="spellStart"/>
      <w:r w:rsidRPr="00467B9D">
        <w:rPr>
          <w:rFonts w:ascii="Times New Roman" w:hAnsi="Times New Roman" w:cs="Times New Roman"/>
        </w:rPr>
        <w:t>Mubiligi</w:t>
      </w:r>
      <w:proofErr w:type="spellEnd"/>
      <w:r w:rsidRPr="00467B9D">
        <w:rPr>
          <w:rFonts w:ascii="Times New Roman" w:hAnsi="Times New Roman" w:cs="Times New Roman"/>
        </w:rPr>
        <w:t xml:space="preserve">, J., </w:t>
      </w:r>
      <w:proofErr w:type="spellStart"/>
      <w:r w:rsidRPr="00467B9D">
        <w:rPr>
          <w:rFonts w:ascii="Times New Roman" w:hAnsi="Times New Roman" w:cs="Times New Roman"/>
        </w:rPr>
        <w:t>Kateera</w:t>
      </w:r>
      <w:proofErr w:type="spellEnd"/>
      <w:r w:rsidRPr="00467B9D">
        <w:rPr>
          <w:rFonts w:ascii="Times New Roman" w:hAnsi="Times New Roman" w:cs="Times New Roman"/>
        </w:rPr>
        <w:t xml:space="preserve">, F., &amp; El-Khatib, Z. (2019). Risk factors for stunting among children under five years: A cross-sectional population-based study in Rwanda using the 2015 Demographic and Health Survey. </w:t>
      </w:r>
      <w:r w:rsidRPr="00467B9D">
        <w:rPr>
          <w:rFonts w:ascii="Times New Roman" w:hAnsi="Times New Roman" w:cs="Times New Roman"/>
          <w:i/>
        </w:rPr>
        <w:t>BMC Public Health</w:t>
      </w:r>
      <w:r w:rsidRPr="00467B9D">
        <w:rPr>
          <w:rFonts w:ascii="Times New Roman" w:hAnsi="Times New Roman" w:cs="Times New Roman"/>
        </w:rPr>
        <w:t xml:space="preserve">, </w:t>
      </w:r>
      <w:r w:rsidRPr="00467B9D">
        <w:rPr>
          <w:rFonts w:ascii="Times New Roman" w:hAnsi="Times New Roman" w:cs="Times New Roman"/>
          <w:i/>
        </w:rPr>
        <w:t>19</w:t>
      </w:r>
      <w:r w:rsidRPr="00467B9D">
        <w:rPr>
          <w:rFonts w:ascii="Times New Roman" w:hAnsi="Times New Roman" w:cs="Times New Roman"/>
        </w:rPr>
        <w:t>(1). https://doi.org/10.1186/s12889-019-6504-z</w:t>
      </w:r>
    </w:p>
    <w:p w14:paraId="0000009F"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Pal, A., Pari, A. K., Sinha, A., &amp; </w:t>
      </w:r>
      <w:proofErr w:type="spellStart"/>
      <w:r w:rsidRPr="00467B9D">
        <w:rPr>
          <w:rFonts w:ascii="Times New Roman" w:hAnsi="Times New Roman" w:cs="Times New Roman"/>
        </w:rPr>
        <w:t>Dhara</w:t>
      </w:r>
      <w:proofErr w:type="spellEnd"/>
      <w:r w:rsidRPr="00467B9D">
        <w:rPr>
          <w:rFonts w:ascii="Times New Roman" w:hAnsi="Times New Roman" w:cs="Times New Roman"/>
        </w:rPr>
        <w:t xml:space="preserve">, P. C. (2017). Prevalence of undernutrition and associated factors: A cross-sectional study among rural adolescents in West Bengal, India. </w:t>
      </w:r>
      <w:r w:rsidRPr="00467B9D">
        <w:rPr>
          <w:rFonts w:ascii="Times New Roman" w:hAnsi="Times New Roman" w:cs="Times New Roman"/>
          <w:i/>
        </w:rPr>
        <w:t>International Journal of Pediatrics and Adolescent Medicine</w:t>
      </w:r>
      <w:r w:rsidRPr="00467B9D">
        <w:rPr>
          <w:rFonts w:ascii="Times New Roman" w:hAnsi="Times New Roman" w:cs="Times New Roman"/>
        </w:rPr>
        <w:t xml:space="preserve">, </w:t>
      </w:r>
      <w:r w:rsidRPr="00467B9D">
        <w:rPr>
          <w:rFonts w:ascii="Times New Roman" w:hAnsi="Times New Roman" w:cs="Times New Roman"/>
          <w:i/>
        </w:rPr>
        <w:t>4</w:t>
      </w:r>
      <w:r w:rsidRPr="00467B9D">
        <w:rPr>
          <w:rFonts w:ascii="Times New Roman" w:hAnsi="Times New Roman" w:cs="Times New Roman"/>
        </w:rPr>
        <w:t>(1), 9–18. https://doi.org/10.1016/j.ijpam.2016.08.009</w:t>
      </w:r>
    </w:p>
    <w:p w14:paraId="000000A0"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lastRenderedPageBreak/>
        <w:t xml:space="preserve">Pramod Singh, G. C., Nair, M., Grubesic, R. B., &amp; Connell, F. A. (2009). Factors associated with underweight and stunting among children in rural terai of Eastern Nepal. </w:t>
      </w:r>
      <w:r w:rsidRPr="00467B9D">
        <w:rPr>
          <w:rFonts w:ascii="Times New Roman" w:hAnsi="Times New Roman" w:cs="Times New Roman"/>
          <w:i/>
        </w:rPr>
        <w:t>Asia-Pacific Journal of Public Health</w:t>
      </w:r>
      <w:r w:rsidRPr="00467B9D">
        <w:rPr>
          <w:rFonts w:ascii="Times New Roman" w:hAnsi="Times New Roman" w:cs="Times New Roman"/>
        </w:rPr>
        <w:t xml:space="preserve">, </w:t>
      </w:r>
      <w:r w:rsidRPr="00467B9D">
        <w:rPr>
          <w:rFonts w:ascii="Times New Roman" w:hAnsi="Times New Roman" w:cs="Times New Roman"/>
          <w:i/>
        </w:rPr>
        <w:t>21</w:t>
      </w:r>
      <w:r w:rsidRPr="00467B9D">
        <w:rPr>
          <w:rFonts w:ascii="Times New Roman" w:hAnsi="Times New Roman" w:cs="Times New Roman"/>
        </w:rPr>
        <w:t>(2), 144–152. https://doi.org/10.1177/1010539509332063</w:t>
      </w:r>
    </w:p>
    <w:p w14:paraId="000000A1"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Prendergast, A. J., &amp; Humphrey, J. H. (2014). </w:t>
      </w:r>
      <w:proofErr w:type="spellStart"/>
      <w:r w:rsidRPr="00467B9D">
        <w:rPr>
          <w:rFonts w:ascii="Times New Roman" w:hAnsi="Times New Roman" w:cs="Times New Roman"/>
        </w:rPr>
        <w:t>Paediatrics</w:t>
      </w:r>
      <w:proofErr w:type="spellEnd"/>
      <w:r w:rsidRPr="00467B9D">
        <w:rPr>
          <w:rFonts w:ascii="Times New Roman" w:hAnsi="Times New Roman" w:cs="Times New Roman"/>
        </w:rPr>
        <w:t xml:space="preserve"> and International Child Health The stunting syndrome in developing countries </w:t>
      </w:r>
      <w:proofErr w:type="gramStart"/>
      <w:r w:rsidRPr="00467B9D">
        <w:rPr>
          <w:rFonts w:ascii="Times New Roman" w:hAnsi="Times New Roman" w:cs="Times New Roman"/>
        </w:rPr>
        <w:t>The</w:t>
      </w:r>
      <w:proofErr w:type="gramEnd"/>
      <w:r w:rsidRPr="00467B9D">
        <w:rPr>
          <w:rFonts w:ascii="Times New Roman" w:hAnsi="Times New Roman" w:cs="Times New Roman"/>
        </w:rPr>
        <w:t xml:space="preserve"> stunting syndrome in developing countries. </w:t>
      </w:r>
      <w:r w:rsidRPr="00467B9D">
        <w:rPr>
          <w:rFonts w:ascii="Times New Roman" w:hAnsi="Times New Roman" w:cs="Times New Roman"/>
          <w:i/>
        </w:rPr>
        <w:t>Taylor &amp; Francis</w:t>
      </w:r>
      <w:r w:rsidRPr="00467B9D">
        <w:rPr>
          <w:rFonts w:ascii="Times New Roman" w:hAnsi="Times New Roman" w:cs="Times New Roman"/>
        </w:rPr>
        <w:t xml:space="preserve">, </w:t>
      </w:r>
      <w:r w:rsidRPr="00467B9D">
        <w:rPr>
          <w:rFonts w:ascii="Times New Roman" w:hAnsi="Times New Roman" w:cs="Times New Roman"/>
          <w:i/>
        </w:rPr>
        <w:t>34</w:t>
      </w:r>
      <w:r w:rsidRPr="00467B9D">
        <w:rPr>
          <w:rFonts w:ascii="Times New Roman" w:hAnsi="Times New Roman" w:cs="Times New Roman"/>
        </w:rPr>
        <w:t>(4).</w:t>
      </w:r>
    </w:p>
    <w:p w14:paraId="000000A2"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Sarma</w:t>
      </w:r>
      <w:proofErr w:type="spellEnd"/>
      <w:r w:rsidRPr="00467B9D">
        <w:rPr>
          <w:rFonts w:ascii="Times New Roman" w:hAnsi="Times New Roman" w:cs="Times New Roman"/>
        </w:rPr>
        <w:t xml:space="preserve">, H., Khan, J. R., </w:t>
      </w:r>
      <w:proofErr w:type="spellStart"/>
      <w:r w:rsidRPr="00467B9D">
        <w:rPr>
          <w:rFonts w:ascii="Times New Roman" w:hAnsi="Times New Roman" w:cs="Times New Roman"/>
        </w:rPr>
        <w:t>Asaduzzaman</w:t>
      </w:r>
      <w:proofErr w:type="spellEnd"/>
      <w:r w:rsidRPr="00467B9D">
        <w:rPr>
          <w:rFonts w:ascii="Times New Roman" w:hAnsi="Times New Roman" w:cs="Times New Roman"/>
        </w:rPr>
        <w:t xml:space="preserve">, M., Uddin, F., </w:t>
      </w:r>
      <w:proofErr w:type="spellStart"/>
      <w:r w:rsidRPr="00467B9D">
        <w:rPr>
          <w:rFonts w:ascii="Times New Roman" w:hAnsi="Times New Roman" w:cs="Times New Roman"/>
        </w:rPr>
        <w:t>Tarannum</w:t>
      </w:r>
      <w:proofErr w:type="spellEnd"/>
      <w:r w:rsidRPr="00467B9D">
        <w:rPr>
          <w:rFonts w:ascii="Times New Roman" w:hAnsi="Times New Roman" w:cs="Times New Roman"/>
        </w:rPr>
        <w:t xml:space="preserve">, S., Hasan, M. M., Rahman, A. S., &amp; Ahmed, T. (2017). Factors Influencing the Prevalence of Stunting Among Children Aged Below Five Years in Bangladesh. </w:t>
      </w:r>
      <w:r w:rsidRPr="00467B9D">
        <w:rPr>
          <w:rFonts w:ascii="Times New Roman" w:hAnsi="Times New Roman" w:cs="Times New Roman"/>
          <w:i/>
        </w:rPr>
        <w:t>Food and Nutrition Bulletin</w:t>
      </w:r>
      <w:r w:rsidRPr="00467B9D">
        <w:rPr>
          <w:rFonts w:ascii="Times New Roman" w:hAnsi="Times New Roman" w:cs="Times New Roman"/>
        </w:rPr>
        <w:t xml:space="preserve">, </w:t>
      </w:r>
      <w:r w:rsidRPr="00467B9D">
        <w:rPr>
          <w:rFonts w:ascii="Times New Roman" w:hAnsi="Times New Roman" w:cs="Times New Roman"/>
          <w:i/>
        </w:rPr>
        <w:t>38</w:t>
      </w:r>
      <w:r w:rsidRPr="00467B9D">
        <w:rPr>
          <w:rFonts w:ascii="Times New Roman" w:hAnsi="Times New Roman" w:cs="Times New Roman"/>
        </w:rPr>
        <w:t>(3), 291–301. https://doi.org/10.1177/0379572117710103</w:t>
      </w:r>
    </w:p>
    <w:p w14:paraId="000000A3"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Semba, R. D., de Pee, S., Sun, K., Sari, M., Akhter, N., &amp; </w:t>
      </w:r>
      <w:proofErr w:type="spellStart"/>
      <w:r w:rsidRPr="00467B9D">
        <w:rPr>
          <w:rFonts w:ascii="Times New Roman" w:hAnsi="Times New Roman" w:cs="Times New Roman"/>
        </w:rPr>
        <w:t>Bloem</w:t>
      </w:r>
      <w:proofErr w:type="spellEnd"/>
      <w:r w:rsidRPr="00467B9D">
        <w:rPr>
          <w:rFonts w:ascii="Times New Roman" w:hAnsi="Times New Roman" w:cs="Times New Roman"/>
        </w:rPr>
        <w:t xml:space="preserve">, M. W. (2008). Effect of parental formal education on risk of child stunting in Indonesia and Bangladesh: a cross-sectional study. </w:t>
      </w:r>
      <w:r w:rsidRPr="00467B9D">
        <w:rPr>
          <w:rFonts w:ascii="Times New Roman" w:hAnsi="Times New Roman" w:cs="Times New Roman"/>
          <w:i/>
        </w:rPr>
        <w:t>The Lancet</w:t>
      </w:r>
      <w:r w:rsidRPr="00467B9D">
        <w:rPr>
          <w:rFonts w:ascii="Times New Roman" w:hAnsi="Times New Roman" w:cs="Times New Roman"/>
        </w:rPr>
        <w:t xml:space="preserve">, </w:t>
      </w:r>
      <w:r w:rsidRPr="00467B9D">
        <w:rPr>
          <w:rFonts w:ascii="Times New Roman" w:hAnsi="Times New Roman" w:cs="Times New Roman"/>
          <w:i/>
        </w:rPr>
        <w:t>371</w:t>
      </w:r>
      <w:r w:rsidRPr="00467B9D">
        <w:rPr>
          <w:rFonts w:ascii="Times New Roman" w:hAnsi="Times New Roman" w:cs="Times New Roman"/>
        </w:rPr>
        <w:t>(9609), 322–328. https://doi.org/10.1016/S0140-6736(08)60169-5</w:t>
      </w:r>
    </w:p>
    <w:p w14:paraId="000000A4"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Senbanjo</w:t>
      </w:r>
      <w:proofErr w:type="spellEnd"/>
      <w:r w:rsidRPr="00467B9D">
        <w:rPr>
          <w:rFonts w:ascii="Times New Roman" w:hAnsi="Times New Roman" w:cs="Times New Roman"/>
        </w:rPr>
        <w:t xml:space="preserve">, I. O., </w:t>
      </w:r>
      <w:proofErr w:type="spellStart"/>
      <w:r w:rsidRPr="00467B9D">
        <w:rPr>
          <w:rFonts w:ascii="Times New Roman" w:hAnsi="Times New Roman" w:cs="Times New Roman"/>
        </w:rPr>
        <w:t>Oshikoya</w:t>
      </w:r>
      <w:proofErr w:type="spellEnd"/>
      <w:r w:rsidRPr="00467B9D">
        <w:rPr>
          <w:rFonts w:ascii="Times New Roman" w:hAnsi="Times New Roman" w:cs="Times New Roman"/>
        </w:rPr>
        <w:t xml:space="preserve">, K. A., </w:t>
      </w:r>
      <w:proofErr w:type="spellStart"/>
      <w:r w:rsidRPr="00467B9D">
        <w:rPr>
          <w:rFonts w:ascii="Times New Roman" w:hAnsi="Times New Roman" w:cs="Times New Roman"/>
        </w:rPr>
        <w:t>Odusanya</w:t>
      </w:r>
      <w:proofErr w:type="spellEnd"/>
      <w:r w:rsidRPr="00467B9D">
        <w:rPr>
          <w:rFonts w:ascii="Times New Roman" w:hAnsi="Times New Roman" w:cs="Times New Roman"/>
        </w:rPr>
        <w:t xml:space="preserve">, O. O., &amp; </w:t>
      </w:r>
      <w:proofErr w:type="spellStart"/>
      <w:r w:rsidRPr="00467B9D">
        <w:rPr>
          <w:rFonts w:ascii="Times New Roman" w:hAnsi="Times New Roman" w:cs="Times New Roman"/>
        </w:rPr>
        <w:t>Njokanma</w:t>
      </w:r>
      <w:proofErr w:type="spellEnd"/>
      <w:r w:rsidRPr="00467B9D">
        <w:rPr>
          <w:rFonts w:ascii="Times New Roman" w:hAnsi="Times New Roman" w:cs="Times New Roman"/>
        </w:rPr>
        <w:t xml:space="preserve">, O. F. (2011). Prevalence of and Risk factors for Stunting among School Children and Adolescents in Abeokuta, Southwest Nigeria. </w:t>
      </w:r>
      <w:r w:rsidRPr="00467B9D">
        <w:rPr>
          <w:rFonts w:ascii="Times New Roman" w:hAnsi="Times New Roman" w:cs="Times New Roman"/>
          <w:i/>
        </w:rPr>
        <w:t>J HEALTH POPUL NUTR</w:t>
      </w:r>
      <w:r w:rsidRPr="00467B9D">
        <w:rPr>
          <w:rFonts w:ascii="Times New Roman" w:hAnsi="Times New Roman" w:cs="Times New Roman"/>
        </w:rPr>
        <w:t xml:space="preserve">, </w:t>
      </w:r>
      <w:r w:rsidRPr="00467B9D">
        <w:rPr>
          <w:rFonts w:ascii="Times New Roman" w:hAnsi="Times New Roman" w:cs="Times New Roman"/>
          <w:i/>
        </w:rPr>
        <w:t>29</w:t>
      </w:r>
      <w:r w:rsidRPr="00467B9D">
        <w:rPr>
          <w:rFonts w:ascii="Times New Roman" w:hAnsi="Times New Roman" w:cs="Times New Roman"/>
        </w:rPr>
        <w:t>(4), 364–370.</w:t>
      </w:r>
    </w:p>
    <w:p w14:paraId="000000A5"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Simelane, M. S., </w:t>
      </w:r>
      <w:proofErr w:type="spellStart"/>
      <w:r w:rsidRPr="00467B9D">
        <w:rPr>
          <w:rFonts w:ascii="Times New Roman" w:hAnsi="Times New Roman" w:cs="Times New Roman"/>
        </w:rPr>
        <w:t>Chemhaka</w:t>
      </w:r>
      <w:proofErr w:type="spellEnd"/>
      <w:r w:rsidRPr="00467B9D">
        <w:rPr>
          <w:rFonts w:ascii="Times New Roman" w:hAnsi="Times New Roman" w:cs="Times New Roman"/>
        </w:rPr>
        <w:t xml:space="preserve">, G. B., &amp; Zwane, E. (2020). A multilevel analysis of individual, household and community level factors on stunting among children aged 6–59 months in Eswatini: A secondary analysis of the Eswatini 2010 and 2014 Multiple Indicator Cluster Surveys. In </w:t>
      </w:r>
      <w:proofErr w:type="spellStart"/>
      <w:r w:rsidRPr="00467B9D">
        <w:rPr>
          <w:rFonts w:ascii="Times New Roman" w:hAnsi="Times New Roman" w:cs="Times New Roman"/>
          <w:i/>
        </w:rPr>
        <w:t>PLoS</w:t>
      </w:r>
      <w:proofErr w:type="spellEnd"/>
      <w:r w:rsidRPr="00467B9D">
        <w:rPr>
          <w:rFonts w:ascii="Times New Roman" w:hAnsi="Times New Roman" w:cs="Times New Roman"/>
          <w:i/>
        </w:rPr>
        <w:t xml:space="preserve"> ONE</w:t>
      </w:r>
      <w:r w:rsidRPr="00467B9D">
        <w:rPr>
          <w:rFonts w:ascii="Times New Roman" w:hAnsi="Times New Roman" w:cs="Times New Roman"/>
        </w:rPr>
        <w:t xml:space="preserve"> (Vol. 15, Issue 10 October). Public Library of Science. https://doi.org/10.1371/journal.pone.0241548</w:t>
      </w:r>
    </w:p>
    <w:p w14:paraId="000000A6" w14:textId="77777777" w:rsidR="00FE5AEA" w:rsidRPr="00467B9D" w:rsidRDefault="00AD3945">
      <w:pPr>
        <w:ind w:hanging="480"/>
        <w:rPr>
          <w:rFonts w:ascii="Times New Roman" w:hAnsi="Times New Roman" w:cs="Times New Roman"/>
        </w:rPr>
      </w:pPr>
      <w:proofErr w:type="spellStart"/>
      <w:r w:rsidRPr="00467B9D">
        <w:rPr>
          <w:rFonts w:ascii="Times New Roman" w:hAnsi="Times New Roman" w:cs="Times New Roman"/>
        </w:rPr>
        <w:t>Sk</w:t>
      </w:r>
      <w:proofErr w:type="spellEnd"/>
      <w:r w:rsidRPr="00467B9D">
        <w:rPr>
          <w:rFonts w:ascii="Times New Roman" w:hAnsi="Times New Roman" w:cs="Times New Roman"/>
        </w:rPr>
        <w:t xml:space="preserve">, R., Banerjee, A., &amp; Rana, M. J. (2021). Nutritional status and concomitant factors of stunting among pre-school children in </w:t>
      </w:r>
      <w:proofErr w:type="spellStart"/>
      <w:r w:rsidRPr="00467B9D">
        <w:rPr>
          <w:rFonts w:ascii="Times New Roman" w:hAnsi="Times New Roman" w:cs="Times New Roman"/>
        </w:rPr>
        <w:t>Malda</w:t>
      </w:r>
      <w:proofErr w:type="spellEnd"/>
      <w:r w:rsidRPr="00467B9D">
        <w:rPr>
          <w:rFonts w:ascii="Times New Roman" w:hAnsi="Times New Roman" w:cs="Times New Roman"/>
        </w:rPr>
        <w:t xml:space="preserve">, India: A micro-level study using a multilevel approach. </w:t>
      </w:r>
      <w:r w:rsidRPr="00467B9D">
        <w:rPr>
          <w:rFonts w:ascii="Times New Roman" w:hAnsi="Times New Roman" w:cs="Times New Roman"/>
          <w:i/>
        </w:rPr>
        <w:t>BMC Public Health</w:t>
      </w:r>
      <w:r w:rsidRPr="00467B9D">
        <w:rPr>
          <w:rFonts w:ascii="Times New Roman" w:hAnsi="Times New Roman" w:cs="Times New Roman"/>
        </w:rPr>
        <w:t xml:space="preserve">, </w:t>
      </w:r>
      <w:r w:rsidRPr="00467B9D">
        <w:rPr>
          <w:rFonts w:ascii="Times New Roman" w:hAnsi="Times New Roman" w:cs="Times New Roman"/>
          <w:i/>
        </w:rPr>
        <w:t>21</w:t>
      </w:r>
      <w:r w:rsidRPr="00467B9D">
        <w:rPr>
          <w:rFonts w:ascii="Times New Roman" w:hAnsi="Times New Roman" w:cs="Times New Roman"/>
        </w:rPr>
        <w:t>(1). https://doi.org/10.1186/s12889-021-11704-w</w:t>
      </w:r>
    </w:p>
    <w:p w14:paraId="000000A7"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Smith, T., &amp; Shively, G. (2019). Multilevel analysis of individual, household, and community factors influencing child growth in Nepal. </w:t>
      </w:r>
      <w:r w:rsidRPr="00467B9D">
        <w:rPr>
          <w:rFonts w:ascii="Times New Roman" w:hAnsi="Times New Roman" w:cs="Times New Roman"/>
          <w:i/>
        </w:rPr>
        <w:t>BMC Pediatrics</w:t>
      </w:r>
      <w:r w:rsidRPr="00467B9D">
        <w:rPr>
          <w:rFonts w:ascii="Times New Roman" w:hAnsi="Times New Roman" w:cs="Times New Roman"/>
        </w:rPr>
        <w:t xml:space="preserve">, </w:t>
      </w:r>
      <w:r w:rsidRPr="00467B9D">
        <w:rPr>
          <w:rFonts w:ascii="Times New Roman" w:hAnsi="Times New Roman" w:cs="Times New Roman"/>
          <w:i/>
        </w:rPr>
        <w:t>19</w:t>
      </w:r>
      <w:r w:rsidRPr="00467B9D">
        <w:rPr>
          <w:rFonts w:ascii="Times New Roman" w:hAnsi="Times New Roman" w:cs="Times New Roman"/>
        </w:rPr>
        <w:t>(1). https://doi.org/10.1186/s12887-019-1469-8</w:t>
      </w:r>
    </w:p>
    <w:p w14:paraId="000000A8"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Tariku, E. Z., Abebe, G. A., </w:t>
      </w:r>
      <w:proofErr w:type="spellStart"/>
      <w:r w:rsidRPr="00467B9D">
        <w:rPr>
          <w:rFonts w:ascii="Times New Roman" w:hAnsi="Times New Roman" w:cs="Times New Roman"/>
        </w:rPr>
        <w:t>Melketsedik</w:t>
      </w:r>
      <w:proofErr w:type="spellEnd"/>
      <w:r w:rsidRPr="00467B9D">
        <w:rPr>
          <w:rFonts w:ascii="Times New Roman" w:hAnsi="Times New Roman" w:cs="Times New Roman"/>
        </w:rPr>
        <w:t xml:space="preserve">, Z. A., &amp; </w:t>
      </w:r>
      <w:proofErr w:type="spellStart"/>
      <w:r w:rsidRPr="00467B9D">
        <w:rPr>
          <w:rFonts w:ascii="Times New Roman" w:hAnsi="Times New Roman" w:cs="Times New Roman"/>
        </w:rPr>
        <w:t>Gutema</w:t>
      </w:r>
      <w:proofErr w:type="spellEnd"/>
      <w:r w:rsidRPr="00467B9D">
        <w:rPr>
          <w:rFonts w:ascii="Times New Roman" w:hAnsi="Times New Roman" w:cs="Times New Roman"/>
        </w:rPr>
        <w:t xml:space="preserve">, B. T. (2018). Prevalence and factors associated with stunting and thinness among school-age children in </w:t>
      </w:r>
      <w:proofErr w:type="spellStart"/>
      <w:r w:rsidRPr="00467B9D">
        <w:rPr>
          <w:rFonts w:ascii="Times New Roman" w:hAnsi="Times New Roman" w:cs="Times New Roman"/>
        </w:rPr>
        <w:t>Arba</w:t>
      </w:r>
      <w:proofErr w:type="spellEnd"/>
      <w:r w:rsidRPr="00467B9D">
        <w:rPr>
          <w:rFonts w:ascii="Times New Roman" w:hAnsi="Times New Roman" w:cs="Times New Roman"/>
        </w:rPr>
        <w:t xml:space="preserve"> Minch Health and Demographic Surveillance Site, Southern Ethiopia. </w:t>
      </w:r>
      <w:proofErr w:type="spellStart"/>
      <w:r w:rsidRPr="00467B9D">
        <w:rPr>
          <w:rFonts w:ascii="Times New Roman" w:hAnsi="Times New Roman" w:cs="Times New Roman"/>
          <w:i/>
        </w:rPr>
        <w:t>PLoS</w:t>
      </w:r>
      <w:proofErr w:type="spellEnd"/>
      <w:r w:rsidRPr="00467B9D">
        <w:rPr>
          <w:rFonts w:ascii="Times New Roman" w:hAnsi="Times New Roman" w:cs="Times New Roman"/>
          <w:i/>
        </w:rPr>
        <w:t xml:space="preserve"> ONE</w:t>
      </w:r>
      <w:r w:rsidRPr="00467B9D">
        <w:rPr>
          <w:rFonts w:ascii="Times New Roman" w:hAnsi="Times New Roman" w:cs="Times New Roman"/>
        </w:rPr>
        <w:t xml:space="preserve">, </w:t>
      </w:r>
      <w:r w:rsidRPr="00467B9D">
        <w:rPr>
          <w:rFonts w:ascii="Times New Roman" w:hAnsi="Times New Roman" w:cs="Times New Roman"/>
          <w:i/>
        </w:rPr>
        <w:t>13</w:t>
      </w:r>
      <w:r w:rsidRPr="00467B9D">
        <w:rPr>
          <w:rFonts w:ascii="Times New Roman" w:hAnsi="Times New Roman" w:cs="Times New Roman"/>
        </w:rPr>
        <w:t>(11). https://doi.org/10.1371/journal.pone.0206659</w:t>
      </w:r>
    </w:p>
    <w:p w14:paraId="000000A9"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UN. (2014). World Urbanization Prospects: The 2014 Revision, Highlights (ST/ESA/SER.A/352). In </w:t>
      </w:r>
      <w:r w:rsidRPr="00467B9D">
        <w:rPr>
          <w:rFonts w:ascii="Times New Roman" w:hAnsi="Times New Roman" w:cs="Times New Roman"/>
          <w:i/>
        </w:rPr>
        <w:t>New York, United</w:t>
      </w:r>
      <w:r w:rsidRPr="00467B9D">
        <w:rPr>
          <w:rFonts w:ascii="Times New Roman" w:hAnsi="Times New Roman" w:cs="Times New Roman"/>
        </w:rPr>
        <w:t>.</w:t>
      </w:r>
    </w:p>
    <w:p w14:paraId="000000AA"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UNICEF. (2016). Ethiopia El Nino Emergency. </w:t>
      </w:r>
      <w:r w:rsidRPr="00467B9D">
        <w:rPr>
          <w:rFonts w:ascii="Times New Roman" w:hAnsi="Times New Roman" w:cs="Times New Roman"/>
          <w:i/>
        </w:rPr>
        <w:t>Fast Facts</w:t>
      </w:r>
      <w:r w:rsidRPr="00467B9D">
        <w:rPr>
          <w:rFonts w:ascii="Times New Roman" w:hAnsi="Times New Roman" w:cs="Times New Roman"/>
        </w:rPr>
        <w:t>.</w:t>
      </w:r>
    </w:p>
    <w:p w14:paraId="000000AB"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UNICEF, WHO, &amp; World Bank. (2015). Levels and trends in child malnutrition - UNICEF-WHO-WB joint child malnutrition estimates. </w:t>
      </w:r>
      <w:r w:rsidRPr="00467B9D">
        <w:rPr>
          <w:rFonts w:ascii="Times New Roman" w:hAnsi="Times New Roman" w:cs="Times New Roman"/>
          <w:i/>
        </w:rPr>
        <w:t>UNICEF, New York, USA</w:t>
      </w:r>
      <w:r w:rsidRPr="00467B9D">
        <w:rPr>
          <w:rFonts w:ascii="Times New Roman" w:hAnsi="Times New Roman" w:cs="Times New Roman"/>
        </w:rPr>
        <w:t>.</w:t>
      </w:r>
    </w:p>
    <w:p w14:paraId="000000AC" w14:textId="77777777" w:rsidR="00FE5AEA" w:rsidRPr="00467B9D" w:rsidRDefault="00AD3945">
      <w:pPr>
        <w:ind w:hanging="480"/>
        <w:rPr>
          <w:rFonts w:ascii="Times New Roman" w:hAnsi="Times New Roman" w:cs="Times New Roman"/>
        </w:rPr>
      </w:pPr>
      <w:r w:rsidRPr="00467B9D">
        <w:rPr>
          <w:rFonts w:ascii="Times New Roman" w:hAnsi="Times New Roman" w:cs="Times New Roman"/>
        </w:rPr>
        <w:t xml:space="preserve">World Health Organization. (2021). The UNICEF/WHO/WB Joint Child Malnutrition Estimates (JME) group released new data for 2021. In </w:t>
      </w:r>
      <w:r w:rsidRPr="00467B9D">
        <w:rPr>
          <w:rFonts w:ascii="Times New Roman" w:hAnsi="Times New Roman" w:cs="Times New Roman"/>
          <w:i/>
        </w:rPr>
        <w:t>6 May 2021</w:t>
      </w:r>
      <w:r w:rsidRPr="00467B9D">
        <w:rPr>
          <w:rFonts w:ascii="Times New Roman" w:hAnsi="Times New Roman" w:cs="Times New Roman"/>
        </w:rPr>
        <w:t>.</w:t>
      </w:r>
    </w:p>
    <w:p w14:paraId="000000AD" w14:textId="7F9D8116" w:rsidR="00FE5AEA" w:rsidRPr="00467B9D" w:rsidRDefault="00AD3945">
      <w:pPr>
        <w:spacing w:after="0" w:line="240" w:lineRule="auto"/>
        <w:rPr>
          <w:rFonts w:ascii="Times New Roman" w:hAnsi="Times New Roman" w:cs="Times New Roman"/>
        </w:rPr>
      </w:pPr>
      <w:r w:rsidRPr="00467B9D">
        <w:rPr>
          <w:rFonts w:ascii="Times New Roman" w:hAnsi="Times New Roman" w:cs="Times New Roman"/>
        </w:rPr>
        <w:t> </w:t>
      </w:r>
    </w:p>
    <w:p w14:paraId="586E33AF" w14:textId="16C1A2CF" w:rsidR="00941B55" w:rsidRPr="00467B9D" w:rsidRDefault="00941B55">
      <w:pPr>
        <w:spacing w:after="0" w:line="240" w:lineRule="auto"/>
        <w:rPr>
          <w:rFonts w:ascii="Times New Roman" w:hAnsi="Times New Roman" w:cs="Times New Roman"/>
        </w:rPr>
      </w:pPr>
    </w:p>
    <w:p w14:paraId="1D8F97B3" w14:textId="28BB5FDB" w:rsidR="00941B55" w:rsidRPr="00467B9D" w:rsidRDefault="00941B55">
      <w:pPr>
        <w:spacing w:after="0" w:line="240" w:lineRule="auto"/>
        <w:rPr>
          <w:rFonts w:ascii="Times New Roman" w:hAnsi="Times New Roman" w:cs="Times New Roman"/>
        </w:rPr>
      </w:pPr>
    </w:p>
    <w:p w14:paraId="37592662" w14:textId="72223E90" w:rsidR="00941B55" w:rsidRPr="00467B9D" w:rsidRDefault="00941B55">
      <w:pPr>
        <w:spacing w:after="0" w:line="240" w:lineRule="auto"/>
        <w:rPr>
          <w:rFonts w:ascii="Times New Roman" w:hAnsi="Times New Roman" w:cs="Times New Roman"/>
        </w:rPr>
      </w:pPr>
    </w:p>
    <w:p w14:paraId="26C706A9" w14:textId="3C574E0C" w:rsidR="00941B55" w:rsidRPr="00467B9D" w:rsidRDefault="00941B55">
      <w:pPr>
        <w:spacing w:after="0" w:line="240" w:lineRule="auto"/>
        <w:rPr>
          <w:rFonts w:ascii="Times New Roman" w:hAnsi="Times New Roman" w:cs="Times New Roman"/>
        </w:rPr>
      </w:pPr>
    </w:p>
    <w:p w14:paraId="78D70EF7" w14:textId="3E770E5B" w:rsidR="00CC6698" w:rsidRPr="00467B9D" w:rsidRDefault="00CC6698">
      <w:pPr>
        <w:spacing w:after="0" w:line="240" w:lineRule="auto"/>
        <w:rPr>
          <w:rFonts w:ascii="Times New Roman" w:eastAsia="Arial" w:hAnsi="Times New Roman" w:cs="Times New Roman"/>
          <w:b/>
          <w:bCs/>
          <w:color w:val="000000"/>
          <w:u w:val="single"/>
        </w:rPr>
      </w:pPr>
      <w:r w:rsidRPr="00467B9D">
        <w:rPr>
          <w:rFonts w:ascii="Times New Roman" w:eastAsia="Arial" w:hAnsi="Times New Roman" w:cs="Times New Roman"/>
          <w:b/>
          <w:bCs/>
          <w:color w:val="000000"/>
          <w:u w:val="single"/>
        </w:rPr>
        <w:lastRenderedPageBreak/>
        <w:t>Table and figures</w:t>
      </w:r>
    </w:p>
    <w:p w14:paraId="786E881B" w14:textId="77777777" w:rsidR="00CC6698" w:rsidRPr="00467B9D" w:rsidRDefault="00CC6698">
      <w:pPr>
        <w:spacing w:after="0" w:line="240" w:lineRule="auto"/>
        <w:rPr>
          <w:rFonts w:ascii="Times New Roman" w:eastAsia="Arial" w:hAnsi="Times New Roman" w:cs="Times New Roman"/>
          <w:b/>
          <w:bCs/>
          <w:color w:val="000000"/>
        </w:rPr>
      </w:pPr>
    </w:p>
    <w:p w14:paraId="7F38ECF6" w14:textId="77777777" w:rsidR="00CC6698" w:rsidRPr="00467B9D" w:rsidRDefault="00CC6698" w:rsidP="00CC6698">
      <w:pPr>
        <w:rPr>
          <w:rFonts w:ascii="Times New Roman" w:hAnsi="Times New Roman" w:cs="Times New Roman"/>
          <w:b/>
          <w:bCs/>
        </w:rPr>
      </w:pPr>
      <w:r w:rsidRPr="00467B9D">
        <w:rPr>
          <w:rFonts w:ascii="Times New Roman" w:hAnsi="Times New Roman" w:cs="Times New Roman"/>
          <w:b/>
          <w:bCs/>
        </w:rPr>
        <w:t>Table 1: Distribution of child stunting in individuals and regional levels</w:t>
      </w:r>
    </w:p>
    <w:tbl>
      <w:tblPr>
        <w:tblStyle w:val="TableGrid"/>
        <w:tblW w:w="10277" w:type="dxa"/>
        <w:tblInd w:w="0" w:type="dxa"/>
        <w:tblLook w:val="04A0" w:firstRow="1" w:lastRow="0" w:firstColumn="1" w:lastColumn="0" w:noHBand="0" w:noVBand="1"/>
      </w:tblPr>
      <w:tblGrid>
        <w:gridCol w:w="3425"/>
        <w:gridCol w:w="3425"/>
        <w:gridCol w:w="3427"/>
      </w:tblGrid>
      <w:tr w:rsidR="00CC6698" w:rsidRPr="00467B9D" w14:paraId="57EF325C" w14:textId="77777777" w:rsidTr="00CC6698">
        <w:trPr>
          <w:trHeight w:val="282"/>
        </w:trPr>
        <w:tc>
          <w:tcPr>
            <w:tcW w:w="3425" w:type="dxa"/>
            <w:vMerge w:val="restart"/>
            <w:tcBorders>
              <w:top w:val="single" w:sz="4" w:space="0" w:color="auto"/>
              <w:left w:val="single" w:sz="4" w:space="0" w:color="auto"/>
              <w:bottom w:val="single" w:sz="4" w:space="0" w:color="auto"/>
              <w:right w:val="single" w:sz="4" w:space="0" w:color="auto"/>
            </w:tcBorders>
            <w:vAlign w:val="center"/>
            <w:hideMark/>
          </w:tcPr>
          <w:p w14:paraId="45E7A316" w14:textId="77777777" w:rsidR="00CC6698" w:rsidRPr="00467B9D" w:rsidRDefault="00CC6698">
            <w:pPr>
              <w:rPr>
                <w:rFonts w:ascii="Times New Roman" w:hAnsi="Times New Roman" w:cs="Times New Roman"/>
              </w:rPr>
            </w:pPr>
            <w:r w:rsidRPr="00467B9D">
              <w:rPr>
                <w:rFonts w:ascii="Times New Roman" w:hAnsi="Times New Roman" w:cs="Times New Roman"/>
                <w:b/>
                <w:bCs/>
                <w:szCs w:val="24"/>
              </w:rPr>
              <w:t>Variables</w:t>
            </w:r>
          </w:p>
        </w:tc>
        <w:tc>
          <w:tcPr>
            <w:tcW w:w="6852" w:type="dxa"/>
            <w:gridSpan w:val="2"/>
            <w:tcBorders>
              <w:top w:val="single" w:sz="4" w:space="0" w:color="auto"/>
              <w:left w:val="single" w:sz="4" w:space="0" w:color="auto"/>
              <w:bottom w:val="single" w:sz="4" w:space="0" w:color="auto"/>
              <w:right w:val="single" w:sz="4" w:space="0" w:color="auto"/>
            </w:tcBorders>
            <w:vAlign w:val="center"/>
            <w:hideMark/>
          </w:tcPr>
          <w:p w14:paraId="6268576F"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b/>
                <w:bCs/>
                <w:szCs w:val="24"/>
              </w:rPr>
              <w:t>Child Stunting</w:t>
            </w:r>
          </w:p>
        </w:tc>
      </w:tr>
      <w:tr w:rsidR="00CC6698" w:rsidRPr="00467B9D" w14:paraId="0C3CE37E" w14:textId="77777777" w:rsidTr="00CC6698">
        <w:trPr>
          <w:trHeight w:val="56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6BE8FD" w14:textId="77777777" w:rsidR="00CC6698" w:rsidRPr="00467B9D" w:rsidRDefault="00CC6698">
            <w:pPr>
              <w:rPr>
                <w:rFonts w:ascii="Times New Roman" w:hAnsi="Times New Roman" w:cs="Times New Roman"/>
              </w:rPr>
            </w:pPr>
          </w:p>
        </w:tc>
        <w:tc>
          <w:tcPr>
            <w:tcW w:w="3425" w:type="dxa"/>
            <w:tcBorders>
              <w:top w:val="single" w:sz="4" w:space="0" w:color="auto"/>
              <w:left w:val="single" w:sz="4" w:space="0" w:color="auto"/>
              <w:bottom w:val="single" w:sz="4" w:space="0" w:color="auto"/>
              <w:right w:val="single" w:sz="4" w:space="0" w:color="auto"/>
            </w:tcBorders>
            <w:vAlign w:val="center"/>
            <w:hideMark/>
          </w:tcPr>
          <w:p w14:paraId="5CD5E529" w14:textId="77777777" w:rsidR="00CC6698" w:rsidRPr="00467B9D" w:rsidRDefault="00CC6698">
            <w:pPr>
              <w:jc w:val="center"/>
              <w:rPr>
                <w:rFonts w:ascii="Times New Roman" w:hAnsi="Times New Roman" w:cs="Times New Roman"/>
                <w:b/>
                <w:bCs/>
                <w:szCs w:val="24"/>
              </w:rPr>
            </w:pPr>
            <w:r w:rsidRPr="00467B9D">
              <w:rPr>
                <w:rFonts w:ascii="Times New Roman" w:hAnsi="Times New Roman" w:cs="Times New Roman"/>
                <w:b/>
                <w:bCs/>
                <w:szCs w:val="24"/>
              </w:rPr>
              <w:t>Not Stunted</w:t>
            </w:r>
          </w:p>
          <w:p w14:paraId="14C53907"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b/>
                <w:bCs/>
                <w:szCs w:val="24"/>
              </w:rPr>
              <w:t>N (%)</w:t>
            </w:r>
          </w:p>
        </w:tc>
        <w:tc>
          <w:tcPr>
            <w:tcW w:w="3427" w:type="dxa"/>
            <w:tcBorders>
              <w:top w:val="single" w:sz="4" w:space="0" w:color="auto"/>
              <w:left w:val="single" w:sz="4" w:space="0" w:color="auto"/>
              <w:bottom w:val="single" w:sz="4" w:space="0" w:color="auto"/>
              <w:right w:val="single" w:sz="4" w:space="0" w:color="auto"/>
            </w:tcBorders>
            <w:vAlign w:val="center"/>
            <w:hideMark/>
          </w:tcPr>
          <w:p w14:paraId="6D2980EE" w14:textId="77777777" w:rsidR="00CC6698" w:rsidRPr="00467B9D" w:rsidRDefault="00CC6698">
            <w:pPr>
              <w:jc w:val="center"/>
              <w:rPr>
                <w:rFonts w:ascii="Times New Roman" w:hAnsi="Times New Roman" w:cs="Times New Roman"/>
                <w:b/>
                <w:bCs/>
                <w:szCs w:val="24"/>
              </w:rPr>
            </w:pPr>
            <w:r w:rsidRPr="00467B9D">
              <w:rPr>
                <w:rFonts w:ascii="Times New Roman" w:hAnsi="Times New Roman" w:cs="Times New Roman"/>
                <w:b/>
                <w:bCs/>
                <w:szCs w:val="24"/>
              </w:rPr>
              <w:t>Stunted</w:t>
            </w:r>
          </w:p>
          <w:p w14:paraId="6C441DEC"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b/>
                <w:bCs/>
                <w:szCs w:val="24"/>
              </w:rPr>
              <w:t xml:space="preserve"> N (%)</w:t>
            </w:r>
          </w:p>
        </w:tc>
      </w:tr>
      <w:tr w:rsidR="00CC6698" w:rsidRPr="00467B9D" w14:paraId="3EC4517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6F01CE3"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Child Stunting</w:t>
            </w:r>
          </w:p>
        </w:tc>
        <w:tc>
          <w:tcPr>
            <w:tcW w:w="3425" w:type="dxa"/>
            <w:tcBorders>
              <w:top w:val="single" w:sz="4" w:space="0" w:color="auto"/>
              <w:left w:val="single" w:sz="4" w:space="0" w:color="auto"/>
              <w:bottom w:val="single" w:sz="4" w:space="0" w:color="auto"/>
              <w:right w:val="single" w:sz="4" w:space="0" w:color="auto"/>
            </w:tcBorders>
            <w:hideMark/>
          </w:tcPr>
          <w:p w14:paraId="1490E83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5479</w:t>
            </w:r>
          </w:p>
          <w:p w14:paraId="16293E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(69.52)</w:t>
            </w:r>
          </w:p>
        </w:tc>
        <w:tc>
          <w:tcPr>
            <w:tcW w:w="3427" w:type="dxa"/>
            <w:tcBorders>
              <w:top w:val="single" w:sz="4" w:space="0" w:color="auto"/>
              <w:left w:val="single" w:sz="4" w:space="0" w:color="auto"/>
              <w:bottom w:val="single" w:sz="4" w:space="0" w:color="auto"/>
              <w:right w:val="single" w:sz="4" w:space="0" w:color="auto"/>
            </w:tcBorders>
            <w:hideMark/>
          </w:tcPr>
          <w:p w14:paraId="475D05D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2402</w:t>
            </w:r>
          </w:p>
          <w:p w14:paraId="56B6D2D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(30.48)</w:t>
            </w:r>
          </w:p>
        </w:tc>
      </w:tr>
      <w:tr w:rsidR="00CC6698" w:rsidRPr="00467B9D" w14:paraId="77F5A177"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C76DCCA"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Mother Age</w:t>
            </w:r>
          </w:p>
        </w:tc>
        <w:tc>
          <w:tcPr>
            <w:tcW w:w="3425" w:type="dxa"/>
            <w:tcBorders>
              <w:top w:val="single" w:sz="4" w:space="0" w:color="auto"/>
              <w:left w:val="single" w:sz="4" w:space="0" w:color="auto"/>
              <w:bottom w:val="single" w:sz="4" w:space="0" w:color="auto"/>
              <w:right w:val="single" w:sz="4" w:space="0" w:color="auto"/>
            </w:tcBorders>
          </w:tcPr>
          <w:p w14:paraId="4700E396" w14:textId="77777777" w:rsidR="00CC6698" w:rsidRPr="00467B9D" w:rsidRDefault="00CC6698">
            <w:pPr>
              <w:rPr>
                <w:rFonts w:ascii="Times New Roman" w:hAnsi="Times New Roman" w:cs="Times New Roman"/>
                <w:b/>
                <w:bCs/>
              </w:rPr>
            </w:pPr>
          </w:p>
        </w:tc>
        <w:tc>
          <w:tcPr>
            <w:tcW w:w="3427" w:type="dxa"/>
            <w:tcBorders>
              <w:top w:val="single" w:sz="4" w:space="0" w:color="auto"/>
              <w:left w:val="single" w:sz="4" w:space="0" w:color="auto"/>
              <w:bottom w:val="single" w:sz="4" w:space="0" w:color="auto"/>
              <w:right w:val="single" w:sz="4" w:space="0" w:color="auto"/>
            </w:tcBorders>
          </w:tcPr>
          <w:p w14:paraId="0827BFCC" w14:textId="77777777" w:rsidR="00CC6698" w:rsidRPr="00467B9D" w:rsidRDefault="00CC6698">
            <w:pPr>
              <w:rPr>
                <w:rFonts w:ascii="Times New Roman" w:hAnsi="Times New Roman" w:cs="Times New Roman"/>
                <w:b/>
                <w:bCs/>
              </w:rPr>
            </w:pPr>
          </w:p>
        </w:tc>
      </w:tr>
      <w:tr w:rsidR="00CC6698" w:rsidRPr="00467B9D" w14:paraId="73A5E796"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vAlign w:val="center"/>
            <w:hideMark/>
          </w:tcPr>
          <w:p w14:paraId="2540407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15-19</w:t>
            </w:r>
          </w:p>
        </w:tc>
        <w:tc>
          <w:tcPr>
            <w:tcW w:w="3425" w:type="dxa"/>
            <w:tcBorders>
              <w:top w:val="single" w:sz="4" w:space="0" w:color="auto"/>
              <w:left w:val="single" w:sz="4" w:space="0" w:color="auto"/>
              <w:bottom w:val="single" w:sz="4" w:space="0" w:color="auto"/>
              <w:right w:val="single" w:sz="4" w:space="0" w:color="auto"/>
            </w:tcBorders>
            <w:hideMark/>
          </w:tcPr>
          <w:p w14:paraId="2CF55D1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696.9</w:t>
            </w:r>
          </w:p>
          <w:p w14:paraId="5C01D3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(67.90)</w:t>
            </w:r>
          </w:p>
        </w:tc>
        <w:tc>
          <w:tcPr>
            <w:tcW w:w="3427" w:type="dxa"/>
            <w:tcBorders>
              <w:top w:val="single" w:sz="4" w:space="0" w:color="auto"/>
              <w:left w:val="single" w:sz="4" w:space="0" w:color="auto"/>
              <w:bottom w:val="single" w:sz="4" w:space="0" w:color="auto"/>
              <w:right w:val="single" w:sz="4" w:space="0" w:color="auto"/>
            </w:tcBorders>
            <w:hideMark/>
          </w:tcPr>
          <w:p w14:paraId="4D0DC8F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329.5</w:t>
            </w:r>
          </w:p>
          <w:p w14:paraId="24E4ABF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(32.10)</w:t>
            </w:r>
          </w:p>
        </w:tc>
      </w:tr>
      <w:tr w:rsidR="00CC6698" w:rsidRPr="00467B9D" w14:paraId="52A8D5F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3EB262E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20-24</w:t>
            </w:r>
          </w:p>
        </w:tc>
        <w:tc>
          <w:tcPr>
            <w:tcW w:w="3425" w:type="dxa"/>
            <w:tcBorders>
              <w:top w:val="single" w:sz="4" w:space="0" w:color="auto"/>
              <w:left w:val="single" w:sz="4" w:space="0" w:color="auto"/>
              <w:bottom w:val="single" w:sz="4" w:space="0" w:color="auto"/>
              <w:right w:val="single" w:sz="4" w:space="0" w:color="auto"/>
            </w:tcBorders>
            <w:hideMark/>
          </w:tcPr>
          <w:p w14:paraId="5C89D44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1914</w:t>
            </w:r>
          </w:p>
          <w:p w14:paraId="2EA1416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(70.05)</w:t>
            </w:r>
          </w:p>
        </w:tc>
        <w:tc>
          <w:tcPr>
            <w:tcW w:w="3427" w:type="dxa"/>
            <w:tcBorders>
              <w:top w:val="single" w:sz="4" w:space="0" w:color="auto"/>
              <w:left w:val="single" w:sz="4" w:space="0" w:color="auto"/>
              <w:bottom w:val="single" w:sz="4" w:space="0" w:color="auto"/>
              <w:right w:val="single" w:sz="4" w:space="0" w:color="auto"/>
            </w:tcBorders>
            <w:hideMark/>
          </w:tcPr>
          <w:p w14:paraId="7B57845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818.3</w:t>
            </w:r>
          </w:p>
          <w:p w14:paraId="677D72C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(29.95)</w:t>
            </w:r>
          </w:p>
        </w:tc>
      </w:tr>
      <w:tr w:rsidR="00CC6698" w:rsidRPr="00467B9D" w14:paraId="2A994D81"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vAlign w:val="center"/>
            <w:hideMark/>
          </w:tcPr>
          <w:p w14:paraId="322656B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w:t>
            </w:r>
          </w:p>
        </w:tc>
        <w:tc>
          <w:tcPr>
            <w:tcW w:w="3425" w:type="dxa"/>
            <w:tcBorders>
              <w:top w:val="single" w:sz="4" w:space="0" w:color="auto"/>
              <w:left w:val="single" w:sz="4" w:space="0" w:color="auto"/>
              <w:bottom w:val="single" w:sz="4" w:space="0" w:color="auto"/>
              <w:right w:val="single" w:sz="4" w:space="0" w:color="auto"/>
            </w:tcBorders>
            <w:hideMark/>
          </w:tcPr>
          <w:p w14:paraId="03D9F52A" w14:textId="77777777" w:rsidR="00CC6698" w:rsidRPr="00467B9D" w:rsidRDefault="00CC6698">
            <w:pPr>
              <w:autoSpaceDE w:val="0"/>
              <w:autoSpaceDN w:val="0"/>
              <w:adjustRightInd w:val="0"/>
              <w:jc w:val="center"/>
              <w:rPr>
                <w:rFonts w:ascii="Times New Roman" w:hAnsi="Times New Roman" w:cs="Times New Roman"/>
              </w:rPr>
            </w:pPr>
            <w:r w:rsidRPr="00467B9D">
              <w:rPr>
                <w:rFonts w:ascii="Times New Roman" w:hAnsi="Times New Roman" w:cs="Times New Roman"/>
              </w:rPr>
              <w:t>2869</w:t>
            </w:r>
          </w:p>
          <w:p w14:paraId="5B9F0CB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(69.59)</w:t>
            </w:r>
          </w:p>
        </w:tc>
        <w:tc>
          <w:tcPr>
            <w:tcW w:w="3427" w:type="dxa"/>
            <w:tcBorders>
              <w:top w:val="single" w:sz="4" w:space="0" w:color="auto"/>
              <w:left w:val="single" w:sz="4" w:space="0" w:color="auto"/>
              <w:bottom w:val="single" w:sz="4" w:space="0" w:color="auto"/>
              <w:right w:val="single" w:sz="4" w:space="0" w:color="auto"/>
            </w:tcBorders>
            <w:hideMark/>
          </w:tcPr>
          <w:p w14:paraId="7FB6EA9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1254</w:t>
            </w:r>
          </w:p>
          <w:p w14:paraId="2752B29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(30.41)</w:t>
            </w:r>
          </w:p>
        </w:tc>
      </w:tr>
      <w:tr w:rsidR="00CC6698" w:rsidRPr="00467B9D" w14:paraId="2FBFB64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63F05C2"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Mothers’ Education</w:t>
            </w:r>
          </w:p>
        </w:tc>
        <w:tc>
          <w:tcPr>
            <w:tcW w:w="3425" w:type="dxa"/>
            <w:tcBorders>
              <w:top w:val="single" w:sz="4" w:space="0" w:color="auto"/>
              <w:left w:val="single" w:sz="4" w:space="0" w:color="auto"/>
              <w:bottom w:val="single" w:sz="4" w:space="0" w:color="auto"/>
              <w:right w:val="single" w:sz="4" w:space="0" w:color="auto"/>
            </w:tcBorders>
          </w:tcPr>
          <w:p w14:paraId="4ACCD0A6"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2E6D3CBC" w14:textId="77777777" w:rsidR="00CC6698" w:rsidRPr="00467B9D" w:rsidRDefault="00CC6698">
            <w:pPr>
              <w:jc w:val="center"/>
              <w:rPr>
                <w:rFonts w:ascii="Times New Roman" w:hAnsi="Times New Roman" w:cs="Times New Roman"/>
              </w:rPr>
            </w:pPr>
          </w:p>
        </w:tc>
      </w:tr>
      <w:tr w:rsidR="00CC6698" w:rsidRPr="00467B9D" w14:paraId="6652C434"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vAlign w:val="center"/>
            <w:hideMark/>
          </w:tcPr>
          <w:p w14:paraId="68C00A7E"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No education</w:t>
            </w:r>
          </w:p>
        </w:tc>
        <w:tc>
          <w:tcPr>
            <w:tcW w:w="3425" w:type="dxa"/>
            <w:tcBorders>
              <w:top w:val="single" w:sz="4" w:space="0" w:color="auto"/>
              <w:left w:val="single" w:sz="4" w:space="0" w:color="auto"/>
              <w:bottom w:val="single" w:sz="4" w:space="0" w:color="auto"/>
              <w:right w:val="single" w:sz="4" w:space="0" w:color="auto"/>
            </w:tcBorders>
            <w:hideMark/>
          </w:tcPr>
          <w:p w14:paraId="2A5F820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325.3</w:t>
            </w:r>
          </w:p>
          <w:p w14:paraId="2D0C22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(57.57)</w:t>
            </w:r>
          </w:p>
        </w:tc>
        <w:tc>
          <w:tcPr>
            <w:tcW w:w="3427" w:type="dxa"/>
            <w:tcBorders>
              <w:top w:val="single" w:sz="4" w:space="0" w:color="auto"/>
              <w:left w:val="single" w:sz="4" w:space="0" w:color="auto"/>
              <w:bottom w:val="single" w:sz="4" w:space="0" w:color="auto"/>
              <w:right w:val="single" w:sz="4" w:space="0" w:color="auto"/>
            </w:tcBorders>
            <w:hideMark/>
          </w:tcPr>
          <w:p w14:paraId="45A1FD0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239.7</w:t>
            </w:r>
          </w:p>
          <w:p w14:paraId="7273FA3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(42.43)</w:t>
            </w:r>
          </w:p>
        </w:tc>
      </w:tr>
      <w:tr w:rsidR="00CC6698" w:rsidRPr="00467B9D" w14:paraId="47B5F31F"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103DEFF6"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Primary</w:t>
            </w:r>
          </w:p>
        </w:tc>
        <w:tc>
          <w:tcPr>
            <w:tcW w:w="3425" w:type="dxa"/>
            <w:tcBorders>
              <w:top w:val="single" w:sz="4" w:space="0" w:color="auto"/>
              <w:left w:val="single" w:sz="4" w:space="0" w:color="auto"/>
              <w:bottom w:val="single" w:sz="4" w:space="0" w:color="auto"/>
              <w:right w:val="single" w:sz="4" w:space="0" w:color="auto"/>
            </w:tcBorders>
            <w:hideMark/>
          </w:tcPr>
          <w:p w14:paraId="332B678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1392</w:t>
            </w:r>
          </w:p>
          <w:p w14:paraId="232F00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(61.57)</w:t>
            </w:r>
          </w:p>
        </w:tc>
        <w:tc>
          <w:tcPr>
            <w:tcW w:w="3427" w:type="dxa"/>
            <w:tcBorders>
              <w:top w:val="single" w:sz="4" w:space="0" w:color="auto"/>
              <w:left w:val="single" w:sz="4" w:space="0" w:color="auto"/>
              <w:bottom w:val="single" w:sz="4" w:space="0" w:color="auto"/>
              <w:right w:val="single" w:sz="4" w:space="0" w:color="auto"/>
            </w:tcBorders>
            <w:hideMark/>
          </w:tcPr>
          <w:p w14:paraId="5D3EAE1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868.7</w:t>
            </w:r>
          </w:p>
          <w:p w14:paraId="48AA48C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(38.43)</w:t>
            </w:r>
          </w:p>
        </w:tc>
      </w:tr>
      <w:tr w:rsidR="00CC6698" w:rsidRPr="00467B9D" w14:paraId="288FB9A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2A3CD26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Secondary</w:t>
            </w:r>
          </w:p>
        </w:tc>
        <w:tc>
          <w:tcPr>
            <w:tcW w:w="3425" w:type="dxa"/>
            <w:tcBorders>
              <w:top w:val="single" w:sz="4" w:space="0" w:color="auto"/>
              <w:left w:val="single" w:sz="4" w:space="0" w:color="auto"/>
              <w:bottom w:val="single" w:sz="4" w:space="0" w:color="auto"/>
              <w:right w:val="single" w:sz="4" w:space="0" w:color="auto"/>
            </w:tcBorders>
            <w:hideMark/>
          </w:tcPr>
          <w:p w14:paraId="7A600FE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2734</w:t>
            </w:r>
          </w:p>
          <w:p w14:paraId="524F1F5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(71.10)</w:t>
            </w:r>
          </w:p>
        </w:tc>
        <w:tc>
          <w:tcPr>
            <w:tcW w:w="3427" w:type="dxa"/>
            <w:tcBorders>
              <w:top w:val="single" w:sz="4" w:space="0" w:color="auto"/>
              <w:left w:val="single" w:sz="4" w:space="0" w:color="auto"/>
              <w:bottom w:val="single" w:sz="4" w:space="0" w:color="auto"/>
              <w:right w:val="single" w:sz="4" w:space="0" w:color="auto"/>
            </w:tcBorders>
            <w:hideMark/>
          </w:tcPr>
          <w:p w14:paraId="4072CB7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1111</w:t>
            </w:r>
          </w:p>
          <w:p w14:paraId="0EF3585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(28.90)</w:t>
            </w:r>
          </w:p>
        </w:tc>
      </w:tr>
      <w:tr w:rsidR="00CC6698" w:rsidRPr="00467B9D" w14:paraId="00F7C0F1"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vAlign w:val="center"/>
            <w:hideMark/>
          </w:tcPr>
          <w:p w14:paraId="2CD0EA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Higher secondary or above</w:t>
            </w:r>
          </w:p>
        </w:tc>
        <w:tc>
          <w:tcPr>
            <w:tcW w:w="3425" w:type="dxa"/>
            <w:tcBorders>
              <w:top w:val="single" w:sz="4" w:space="0" w:color="auto"/>
              <w:left w:val="single" w:sz="4" w:space="0" w:color="auto"/>
              <w:bottom w:val="single" w:sz="4" w:space="0" w:color="auto"/>
              <w:right w:val="single" w:sz="4" w:space="0" w:color="auto"/>
            </w:tcBorders>
            <w:hideMark/>
          </w:tcPr>
          <w:p w14:paraId="65BA124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1028</w:t>
            </w:r>
          </w:p>
          <w:p w14:paraId="2E5CC4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(84.97)</w:t>
            </w:r>
          </w:p>
        </w:tc>
        <w:tc>
          <w:tcPr>
            <w:tcW w:w="3427" w:type="dxa"/>
            <w:tcBorders>
              <w:top w:val="single" w:sz="4" w:space="0" w:color="auto"/>
              <w:left w:val="single" w:sz="4" w:space="0" w:color="auto"/>
              <w:bottom w:val="single" w:sz="4" w:space="0" w:color="auto"/>
              <w:right w:val="single" w:sz="4" w:space="0" w:color="auto"/>
            </w:tcBorders>
            <w:hideMark/>
          </w:tcPr>
          <w:p w14:paraId="37EC3D7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181.8</w:t>
            </w:r>
          </w:p>
          <w:p w14:paraId="7CFFEB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(15.03)</w:t>
            </w:r>
          </w:p>
        </w:tc>
      </w:tr>
      <w:tr w:rsidR="00CC6698" w:rsidRPr="00467B9D" w14:paraId="0339CB42"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3BB19945" w14:textId="77777777" w:rsidR="00CC6698" w:rsidRPr="00467B9D" w:rsidRDefault="00CC6698">
            <w:pPr>
              <w:rPr>
                <w:rFonts w:ascii="Times New Roman" w:hAnsi="Times New Roman" w:cs="Times New Roman"/>
              </w:rPr>
            </w:pPr>
            <w:r w:rsidRPr="00467B9D">
              <w:rPr>
                <w:rFonts w:ascii="Times New Roman" w:hAnsi="Times New Roman" w:cs="Times New Roman"/>
                <w:b/>
                <w:bCs/>
              </w:rPr>
              <w:t>Fathers’ Education</w:t>
            </w:r>
          </w:p>
        </w:tc>
        <w:tc>
          <w:tcPr>
            <w:tcW w:w="3425" w:type="dxa"/>
            <w:tcBorders>
              <w:top w:val="single" w:sz="4" w:space="0" w:color="auto"/>
              <w:left w:val="single" w:sz="4" w:space="0" w:color="auto"/>
              <w:bottom w:val="single" w:sz="4" w:space="0" w:color="auto"/>
              <w:right w:val="single" w:sz="4" w:space="0" w:color="auto"/>
            </w:tcBorders>
          </w:tcPr>
          <w:p w14:paraId="2751BCFE"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05CC21D0" w14:textId="77777777" w:rsidR="00CC6698" w:rsidRPr="00467B9D" w:rsidRDefault="00CC6698">
            <w:pPr>
              <w:jc w:val="center"/>
              <w:rPr>
                <w:rFonts w:ascii="Times New Roman" w:hAnsi="Times New Roman" w:cs="Times New Roman"/>
              </w:rPr>
            </w:pPr>
          </w:p>
        </w:tc>
      </w:tr>
      <w:tr w:rsidR="00CC6698" w:rsidRPr="00467B9D" w14:paraId="370EFE94"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vAlign w:val="center"/>
            <w:hideMark/>
          </w:tcPr>
          <w:p w14:paraId="5B375A46"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No education</w:t>
            </w:r>
          </w:p>
        </w:tc>
        <w:tc>
          <w:tcPr>
            <w:tcW w:w="3425" w:type="dxa"/>
            <w:tcBorders>
              <w:top w:val="single" w:sz="4" w:space="0" w:color="auto"/>
              <w:left w:val="single" w:sz="4" w:space="0" w:color="auto"/>
              <w:bottom w:val="single" w:sz="4" w:space="0" w:color="auto"/>
              <w:right w:val="single" w:sz="4" w:space="0" w:color="auto"/>
            </w:tcBorders>
            <w:vAlign w:val="bottom"/>
            <w:hideMark/>
          </w:tcPr>
          <w:p w14:paraId="758F0B37"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657.6</w:t>
            </w:r>
            <w:r w:rsidRPr="00467B9D">
              <w:rPr>
                <w:rFonts w:ascii="Times New Roman" w:hAnsi="Times New Roman" w:cs="Times New Roman"/>
                <w:sz w:val="20"/>
                <w:szCs w:val="20"/>
              </w:rPr>
              <w:br/>
              <w:t>(56.92)</w:t>
            </w:r>
          </w:p>
        </w:tc>
        <w:tc>
          <w:tcPr>
            <w:tcW w:w="3427" w:type="dxa"/>
            <w:tcBorders>
              <w:top w:val="single" w:sz="4" w:space="0" w:color="auto"/>
              <w:left w:val="single" w:sz="4" w:space="0" w:color="auto"/>
              <w:bottom w:val="single" w:sz="4" w:space="0" w:color="auto"/>
              <w:right w:val="single" w:sz="4" w:space="0" w:color="auto"/>
            </w:tcBorders>
            <w:vAlign w:val="bottom"/>
            <w:hideMark/>
          </w:tcPr>
          <w:p w14:paraId="0BAE4162"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497.7</w:t>
            </w:r>
            <w:r w:rsidRPr="00467B9D">
              <w:rPr>
                <w:rFonts w:ascii="Times New Roman" w:hAnsi="Times New Roman" w:cs="Times New Roman"/>
                <w:sz w:val="20"/>
                <w:szCs w:val="20"/>
              </w:rPr>
              <w:br/>
              <w:t>(43.08)</w:t>
            </w:r>
          </w:p>
        </w:tc>
      </w:tr>
      <w:tr w:rsidR="00CC6698" w:rsidRPr="00467B9D" w14:paraId="048A97A6"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55495386" w14:textId="77777777" w:rsidR="00CC6698" w:rsidRPr="00467B9D" w:rsidRDefault="00CC6698">
            <w:pPr>
              <w:jc w:val="center"/>
              <w:rPr>
                <w:rFonts w:ascii="Times New Roman" w:hAnsi="Times New Roman" w:cs="Times New Roman"/>
              </w:rPr>
            </w:pPr>
            <w:r w:rsidRPr="00467B9D">
              <w:rPr>
                <w:rFonts w:ascii="Times New Roman" w:hAnsi="Times New Roman" w:cs="Times New Roman"/>
                <w:color w:val="000000"/>
                <w:sz w:val="20"/>
                <w:szCs w:val="20"/>
              </w:rPr>
              <w:t>Primary</w:t>
            </w:r>
          </w:p>
        </w:tc>
        <w:tc>
          <w:tcPr>
            <w:tcW w:w="3425" w:type="dxa"/>
            <w:tcBorders>
              <w:top w:val="single" w:sz="4" w:space="0" w:color="auto"/>
              <w:left w:val="single" w:sz="4" w:space="0" w:color="auto"/>
              <w:bottom w:val="single" w:sz="4" w:space="0" w:color="auto"/>
              <w:right w:val="single" w:sz="4" w:space="0" w:color="auto"/>
            </w:tcBorders>
            <w:vAlign w:val="bottom"/>
            <w:hideMark/>
          </w:tcPr>
          <w:p w14:paraId="79161AC3"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1729</w:t>
            </w:r>
            <w:r w:rsidRPr="00467B9D">
              <w:rPr>
                <w:rFonts w:ascii="Times New Roman" w:hAnsi="Times New Roman" w:cs="Times New Roman"/>
                <w:sz w:val="20"/>
                <w:szCs w:val="20"/>
              </w:rPr>
              <w:br/>
              <w:t>(64.45)</w:t>
            </w:r>
          </w:p>
        </w:tc>
        <w:tc>
          <w:tcPr>
            <w:tcW w:w="3427" w:type="dxa"/>
            <w:tcBorders>
              <w:top w:val="single" w:sz="4" w:space="0" w:color="auto"/>
              <w:left w:val="single" w:sz="4" w:space="0" w:color="auto"/>
              <w:bottom w:val="single" w:sz="4" w:space="0" w:color="auto"/>
              <w:right w:val="single" w:sz="4" w:space="0" w:color="auto"/>
            </w:tcBorders>
            <w:vAlign w:val="bottom"/>
            <w:hideMark/>
          </w:tcPr>
          <w:p w14:paraId="600D97EF"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953.8</w:t>
            </w:r>
            <w:r w:rsidRPr="00467B9D">
              <w:rPr>
                <w:rFonts w:ascii="Times New Roman" w:hAnsi="Times New Roman" w:cs="Times New Roman"/>
                <w:sz w:val="20"/>
                <w:szCs w:val="20"/>
              </w:rPr>
              <w:br/>
              <w:t>(35.55)</w:t>
            </w:r>
          </w:p>
        </w:tc>
      </w:tr>
      <w:tr w:rsidR="00CC6698" w:rsidRPr="00467B9D" w14:paraId="423CBD0C"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vAlign w:val="center"/>
            <w:hideMark/>
          </w:tcPr>
          <w:p w14:paraId="53E87D6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Secondary</w:t>
            </w:r>
          </w:p>
        </w:tc>
        <w:tc>
          <w:tcPr>
            <w:tcW w:w="3425" w:type="dxa"/>
            <w:tcBorders>
              <w:top w:val="single" w:sz="4" w:space="0" w:color="auto"/>
              <w:left w:val="single" w:sz="4" w:space="0" w:color="auto"/>
              <w:bottom w:val="single" w:sz="4" w:space="0" w:color="auto"/>
              <w:right w:val="single" w:sz="4" w:space="0" w:color="auto"/>
            </w:tcBorders>
            <w:vAlign w:val="bottom"/>
            <w:hideMark/>
          </w:tcPr>
          <w:p w14:paraId="191F471D"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1877</w:t>
            </w:r>
            <w:r w:rsidRPr="00467B9D">
              <w:rPr>
                <w:rFonts w:ascii="Times New Roman" w:hAnsi="Times New Roman" w:cs="Times New Roman"/>
                <w:sz w:val="20"/>
                <w:szCs w:val="20"/>
              </w:rPr>
              <w:br/>
              <w:t>(73.13)</w:t>
            </w:r>
          </w:p>
        </w:tc>
        <w:tc>
          <w:tcPr>
            <w:tcW w:w="3427" w:type="dxa"/>
            <w:tcBorders>
              <w:top w:val="single" w:sz="4" w:space="0" w:color="auto"/>
              <w:left w:val="single" w:sz="4" w:space="0" w:color="auto"/>
              <w:bottom w:val="single" w:sz="4" w:space="0" w:color="auto"/>
              <w:right w:val="single" w:sz="4" w:space="0" w:color="auto"/>
            </w:tcBorders>
            <w:vAlign w:val="bottom"/>
            <w:hideMark/>
          </w:tcPr>
          <w:p w14:paraId="5FF7D895"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689.6</w:t>
            </w:r>
            <w:r w:rsidRPr="00467B9D">
              <w:rPr>
                <w:rFonts w:ascii="Times New Roman" w:hAnsi="Times New Roman" w:cs="Times New Roman"/>
                <w:sz w:val="20"/>
                <w:szCs w:val="20"/>
              </w:rPr>
              <w:br/>
              <w:t>(26.87)</w:t>
            </w:r>
          </w:p>
        </w:tc>
      </w:tr>
      <w:tr w:rsidR="00CC6698" w:rsidRPr="00467B9D" w14:paraId="0F21B3D2"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2F2D44E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Higher secondary or above</w:t>
            </w:r>
          </w:p>
        </w:tc>
        <w:tc>
          <w:tcPr>
            <w:tcW w:w="3425" w:type="dxa"/>
            <w:tcBorders>
              <w:top w:val="single" w:sz="4" w:space="0" w:color="auto"/>
              <w:left w:val="single" w:sz="4" w:space="0" w:color="auto"/>
              <w:bottom w:val="single" w:sz="4" w:space="0" w:color="auto"/>
              <w:right w:val="single" w:sz="4" w:space="0" w:color="auto"/>
            </w:tcBorders>
            <w:vAlign w:val="bottom"/>
            <w:hideMark/>
          </w:tcPr>
          <w:p w14:paraId="76BA5AEA"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1122</w:t>
            </w:r>
            <w:r w:rsidRPr="00467B9D">
              <w:rPr>
                <w:rFonts w:ascii="Times New Roman" w:hAnsi="Times New Roman" w:cs="Times New Roman"/>
                <w:sz w:val="20"/>
                <w:szCs w:val="20"/>
              </w:rPr>
              <w:br/>
              <w:t>(84.05)</w:t>
            </w:r>
          </w:p>
        </w:tc>
        <w:tc>
          <w:tcPr>
            <w:tcW w:w="3427" w:type="dxa"/>
            <w:tcBorders>
              <w:top w:val="single" w:sz="4" w:space="0" w:color="auto"/>
              <w:left w:val="single" w:sz="4" w:space="0" w:color="auto"/>
              <w:bottom w:val="single" w:sz="4" w:space="0" w:color="auto"/>
              <w:right w:val="single" w:sz="4" w:space="0" w:color="auto"/>
            </w:tcBorders>
            <w:vAlign w:val="bottom"/>
            <w:hideMark/>
          </w:tcPr>
          <w:p w14:paraId="663EB7E5" w14:textId="77777777" w:rsidR="00CC6698" w:rsidRPr="00467B9D" w:rsidRDefault="00CC6698">
            <w:pPr>
              <w:jc w:val="center"/>
              <w:rPr>
                <w:rFonts w:ascii="Times New Roman" w:hAnsi="Times New Roman" w:cs="Times New Roman"/>
              </w:rPr>
            </w:pPr>
            <w:r w:rsidRPr="00467B9D">
              <w:rPr>
                <w:rFonts w:ascii="Times New Roman" w:hAnsi="Times New Roman" w:cs="Times New Roman"/>
                <w:sz w:val="20"/>
                <w:szCs w:val="20"/>
              </w:rPr>
              <w:t>213</w:t>
            </w:r>
            <w:r w:rsidRPr="00467B9D">
              <w:rPr>
                <w:rFonts w:ascii="Times New Roman" w:hAnsi="Times New Roman" w:cs="Times New Roman"/>
                <w:sz w:val="20"/>
                <w:szCs w:val="20"/>
              </w:rPr>
              <w:br/>
              <w:t>(15.95)</w:t>
            </w:r>
          </w:p>
        </w:tc>
      </w:tr>
      <w:tr w:rsidR="00CC6698" w:rsidRPr="00467B9D" w14:paraId="4D34DF2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AFC3AC9"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Fathers’ Age</w:t>
            </w:r>
          </w:p>
        </w:tc>
        <w:tc>
          <w:tcPr>
            <w:tcW w:w="3425" w:type="dxa"/>
            <w:tcBorders>
              <w:top w:val="single" w:sz="4" w:space="0" w:color="auto"/>
              <w:left w:val="single" w:sz="4" w:space="0" w:color="auto"/>
              <w:bottom w:val="single" w:sz="4" w:space="0" w:color="auto"/>
              <w:right w:val="single" w:sz="4" w:space="0" w:color="auto"/>
            </w:tcBorders>
          </w:tcPr>
          <w:p w14:paraId="5967ED09"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02FD5F12" w14:textId="77777777" w:rsidR="00CC6698" w:rsidRPr="00467B9D" w:rsidRDefault="00CC6698">
            <w:pPr>
              <w:jc w:val="center"/>
              <w:rPr>
                <w:rFonts w:ascii="Times New Roman" w:hAnsi="Times New Roman" w:cs="Times New Roman"/>
              </w:rPr>
            </w:pPr>
          </w:p>
        </w:tc>
      </w:tr>
      <w:tr w:rsidR="00CC6698" w:rsidRPr="00467B9D" w14:paraId="07D2C409"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0060A13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&gt;=24</w:t>
            </w:r>
          </w:p>
        </w:tc>
        <w:tc>
          <w:tcPr>
            <w:tcW w:w="3425" w:type="dxa"/>
            <w:tcBorders>
              <w:top w:val="single" w:sz="4" w:space="0" w:color="auto"/>
              <w:left w:val="single" w:sz="4" w:space="0" w:color="auto"/>
              <w:bottom w:val="single" w:sz="4" w:space="0" w:color="auto"/>
              <w:right w:val="single" w:sz="4" w:space="0" w:color="auto"/>
            </w:tcBorders>
            <w:hideMark/>
          </w:tcPr>
          <w:p w14:paraId="1614F27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293.3</w:t>
            </w:r>
          </w:p>
          <w:p w14:paraId="3CA6063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(66.74)</w:t>
            </w:r>
          </w:p>
        </w:tc>
        <w:tc>
          <w:tcPr>
            <w:tcW w:w="3427" w:type="dxa"/>
            <w:tcBorders>
              <w:top w:val="single" w:sz="4" w:space="0" w:color="auto"/>
              <w:left w:val="single" w:sz="4" w:space="0" w:color="auto"/>
              <w:bottom w:val="single" w:sz="4" w:space="0" w:color="auto"/>
              <w:right w:val="single" w:sz="4" w:space="0" w:color="auto"/>
            </w:tcBorders>
            <w:hideMark/>
          </w:tcPr>
          <w:p w14:paraId="4849250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146.1</w:t>
            </w:r>
          </w:p>
          <w:p w14:paraId="391F7B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(33.26)</w:t>
            </w:r>
          </w:p>
        </w:tc>
      </w:tr>
      <w:tr w:rsidR="00CC6698" w:rsidRPr="00467B9D" w14:paraId="02DB15EB"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3BB7468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25-29</w:t>
            </w:r>
          </w:p>
        </w:tc>
        <w:tc>
          <w:tcPr>
            <w:tcW w:w="3425" w:type="dxa"/>
            <w:tcBorders>
              <w:top w:val="single" w:sz="4" w:space="0" w:color="auto"/>
              <w:left w:val="single" w:sz="4" w:space="0" w:color="auto"/>
              <w:bottom w:val="single" w:sz="4" w:space="0" w:color="auto"/>
              <w:right w:val="single" w:sz="4" w:space="0" w:color="auto"/>
            </w:tcBorders>
            <w:hideMark/>
          </w:tcPr>
          <w:p w14:paraId="011907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1172</w:t>
            </w:r>
          </w:p>
          <w:p w14:paraId="38323F6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(68.12)</w:t>
            </w:r>
          </w:p>
        </w:tc>
        <w:tc>
          <w:tcPr>
            <w:tcW w:w="3427" w:type="dxa"/>
            <w:tcBorders>
              <w:top w:val="single" w:sz="4" w:space="0" w:color="auto"/>
              <w:left w:val="single" w:sz="4" w:space="0" w:color="auto"/>
              <w:bottom w:val="single" w:sz="4" w:space="0" w:color="auto"/>
              <w:right w:val="single" w:sz="4" w:space="0" w:color="auto"/>
            </w:tcBorders>
            <w:hideMark/>
          </w:tcPr>
          <w:p w14:paraId="7AB7D6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548.3</w:t>
            </w:r>
          </w:p>
          <w:p w14:paraId="79BDD68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(31.88)</w:t>
            </w:r>
          </w:p>
        </w:tc>
      </w:tr>
      <w:tr w:rsidR="00CC6698" w:rsidRPr="00467B9D" w14:paraId="688C8BCD"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29E4800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30-34</w:t>
            </w:r>
          </w:p>
        </w:tc>
        <w:tc>
          <w:tcPr>
            <w:tcW w:w="3425" w:type="dxa"/>
            <w:tcBorders>
              <w:top w:val="single" w:sz="4" w:space="0" w:color="auto"/>
              <w:left w:val="single" w:sz="4" w:space="0" w:color="auto"/>
              <w:bottom w:val="single" w:sz="4" w:space="0" w:color="auto"/>
              <w:right w:val="single" w:sz="4" w:space="0" w:color="auto"/>
            </w:tcBorders>
            <w:hideMark/>
          </w:tcPr>
          <w:p w14:paraId="3E0FA9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1412</w:t>
            </w:r>
          </w:p>
          <w:p w14:paraId="79F74B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(70.86)</w:t>
            </w:r>
          </w:p>
        </w:tc>
        <w:tc>
          <w:tcPr>
            <w:tcW w:w="3427" w:type="dxa"/>
            <w:tcBorders>
              <w:top w:val="single" w:sz="4" w:space="0" w:color="auto"/>
              <w:left w:val="single" w:sz="4" w:space="0" w:color="auto"/>
              <w:bottom w:val="single" w:sz="4" w:space="0" w:color="auto"/>
              <w:right w:val="single" w:sz="4" w:space="0" w:color="auto"/>
            </w:tcBorders>
            <w:hideMark/>
          </w:tcPr>
          <w:p w14:paraId="1F19771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580.7</w:t>
            </w:r>
          </w:p>
          <w:p w14:paraId="2EFADA1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(29.14)</w:t>
            </w:r>
          </w:p>
        </w:tc>
      </w:tr>
      <w:tr w:rsidR="00CC6698" w:rsidRPr="00467B9D" w14:paraId="7140A40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72DC183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w:t>
            </w:r>
          </w:p>
        </w:tc>
        <w:tc>
          <w:tcPr>
            <w:tcW w:w="3425" w:type="dxa"/>
            <w:tcBorders>
              <w:top w:val="single" w:sz="4" w:space="0" w:color="auto"/>
              <w:left w:val="single" w:sz="4" w:space="0" w:color="auto"/>
              <w:bottom w:val="single" w:sz="4" w:space="0" w:color="auto"/>
              <w:right w:val="single" w:sz="4" w:space="0" w:color="auto"/>
            </w:tcBorders>
            <w:hideMark/>
          </w:tcPr>
          <w:p w14:paraId="00996FD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2520</w:t>
            </w:r>
          </w:p>
          <w:p w14:paraId="196442C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(69.92)</w:t>
            </w:r>
          </w:p>
        </w:tc>
        <w:tc>
          <w:tcPr>
            <w:tcW w:w="3427" w:type="dxa"/>
            <w:tcBorders>
              <w:top w:val="single" w:sz="4" w:space="0" w:color="auto"/>
              <w:left w:val="single" w:sz="4" w:space="0" w:color="auto"/>
              <w:bottom w:val="single" w:sz="4" w:space="0" w:color="auto"/>
              <w:right w:val="single" w:sz="4" w:space="0" w:color="auto"/>
            </w:tcBorders>
            <w:hideMark/>
          </w:tcPr>
          <w:p w14:paraId="3662A49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1084</w:t>
            </w:r>
          </w:p>
          <w:p w14:paraId="014FE63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(30.08)</w:t>
            </w:r>
          </w:p>
        </w:tc>
      </w:tr>
      <w:tr w:rsidR="00CC6698" w:rsidRPr="00467B9D" w14:paraId="22AAC533"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57E26429"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Mothers’ Work Status</w:t>
            </w:r>
          </w:p>
        </w:tc>
        <w:tc>
          <w:tcPr>
            <w:tcW w:w="3425" w:type="dxa"/>
            <w:tcBorders>
              <w:top w:val="single" w:sz="4" w:space="0" w:color="auto"/>
              <w:left w:val="single" w:sz="4" w:space="0" w:color="auto"/>
              <w:bottom w:val="single" w:sz="4" w:space="0" w:color="auto"/>
              <w:right w:val="single" w:sz="4" w:space="0" w:color="auto"/>
            </w:tcBorders>
          </w:tcPr>
          <w:p w14:paraId="23294B65"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023E14A6" w14:textId="77777777" w:rsidR="00CC6698" w:rsidRPr="00467B9D" w:rsidRDefault="00CC6698">
            <w:pPr>
              <w:jc w:val="center"/>
              <w:rPr>
                <w:rFonts w:ascii="Times New Roman" w:hAnsi="Times New Roman" w:cs="Times New Roman"/>
              </w:rPr>
            </w:pPr>
          </w:p>
        </w:tc>
      </w:tr>
      <w:tr w:rsidR="00CC6698" w:rsidRPr="00467B9D" w14:paraId="0F84BAC2"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C5C056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tcBorders>
              <w:top w:val="single" w:sz="4" w:space="0" w:color="auto"/>
              <w:left w:val="single" w:sz="4" w:space="0" w:color="auto"/>
              <w:bottom w:val="single" w:sz="4" w:space="0" w:color="auto"/>
              <w:right w:val="single" w:sz="4" w:space="0" w:color="auto"/>
            </w:tcBorders>
            <w:hideMark/>
          </w:tcPr>
          <w:p w14:paraId="414823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3373</w:t>
            </w:r>
          </w:p>
          <w:p w14:paraId="0774788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(71.85)</w:t>
            </w:r>
          </w:p>
        </w:tc>
        <w:tc>
          <w:tcPr>
            <w:tcW w:w="3427" w:type="dxa"/>
            <w:tcBorders>
              <w:top w:val="single" w:sz="4" w:space="0" w:color="auto"/>
              <w:left w:val="single" w:sz="4" w:space="0" w:color="auto"/>
              <w:bottom w:val="single" w:sz="4" w:space="0" w:color="auto"/>
              <w:right w:val="single" w:sz="4" w:space="0" w:color="auto"/>
            </w:tcBorders>
            <w:hideMark/>
          </w:tcPr>
          <w:p w14:paraId="1A4049E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1322</w:t>
            </w:r>
          </w:p>
          <w:p w14:paraId="2F5FF69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(28.15)</w:t>
            </w:r>
          </w:p>
        </w:tc>
      </w:tr>
      <w:tr w:rsidR="00CC6698" w:rsidRPr="00467B9D" w14:paraId="4A68C3C6"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71FD502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tcBorders>
              <w:top w:val="single" w:sz="4" w:space="0" w:color="auto"/>
              <w:left w:val="single" w:sz="4" w:space="0" w:color="auto"/>
              <w:bottom w:val="single" w:sz="4" w:space="0" w:color="auto"/>
              <w:right w:val="single" w:sz="4" w:space="0" w:color="auto"/>
            </w:tcBorders>
            <w:hideMark/>
          </w:tcPr>
          <w:p w14:paraId="1DF90AC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2106</w:t>
            </w:r>
          </w:p>
          <w:p w14:paraId="761EBAF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(66.11)</w:t>
            </w:r>
          </w:p>
        </w:tc>
        <w:tc>
          <w:tcPr>
            <w:tcW w:w="3427" w:type="dxa"/>
            <w:tcBorders>
              <w:top w:val="single" w:sz="4" w:space="0" w:color="auto"/>
              <w:left w:val="single" w:sz="4" w:space="0" w:color="auto"/>
              <w:bottom w:val="single" w:sz="4" w:space="0" w:color="auto"/>
              <w:right w:val="single" w:sz="4" w:space="0" w:color="auto"/>
            </w:tcBorders>
            <w:hideMark/>
          </w:tcPr>
          <w:p w14:paraId="13F7BE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1080</w:t>
            </w:r>
          </w:p>
          <w:p w14:paraId="22419E7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(33.89)</w:t>
            </w:r>
          </w:p>
        </w:tc>
      </w:tr>
      <w:tr w:rsidR="00CC6698" w:rsidRPr="00467B9D" w14:paraId="6B27F508"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302B5188"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Household Heads’ Occupation</w:t>
            </w:r>
          </w:p>
        </w:tc>
        <w:tc>
          <w:tcPr>
            <w:tcW w:w="3425" w:type="dxa"/>
            <w:tcBorders>
              <w:top w:val="single" w:sz="4" w:space="0" w:color="auto"/>
              <w:left w:val="single" w:sz="4" w:space="0" w:color="auto"/>
              <w:bottom w:val="single" w:sz="4" w:space="0" w:color="auto"/>
              <w:right w:val="single" w:sz="4" w:space="0" w:color="auto"/>
            </w:tcBorders>
          </w:tcPr>
          <w:p w14:paraId="08E396A4"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1E16C8F4" w14:textId="77777777" w:rsidR="00CC6698" w:rsidRPr="00467B9D" w:rsidRDefault="00CC6698">
            <w:pPr>
              <w:jc w:val="center"/>
              <w:rPr>
                <w:rFonts w:ascii="Times New Roman" w:hAnsi="Times New Roman" w:cs="Times New Roman"/>
              </w:rPr>
            </w:pPr>
          </w:p>
        </w:tc>
      </w:tr>
      <w:tr w:rsidR="00CC6698" w:rsidRPr="00467B9D" w14:paraId="55005B0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76F01D2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lastRenderedPageBreak/>
              <w:t>Jobless</w:t>
            </w:r>
          </w:p>
        </w:tc>
        <w:tc>
          <w:tcPr>
            <w:tcW w:w="3425" w:type="dxa"/>
            <w:tcBorders>
              <w:top w:val="single" w:sz="4" w:space="0" w:color="auto"/>
              <w:left w:val="single" w:sz="4" w:space="0" w:color="auto"/>
              <w:bottom w:val="single" w:sz="4" w:space="0" w:color="auto"/>
              <w:right w:val="single" w:sz="4" w:space="0" w:color="auto"/>
            </w:tcBorders>
            <w:hideMark/>
          </w:tcPr>
          <w:p w14:paraId="749C4F7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38.97</w:t>
            </w:r>
          </w:p>
          <w:p w14:paraId="2BA2704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(69.55)</w:t>
            </w:r>
          </w:p>
        </w:tc>
        <w:tc>
          <w:tcPr>
            <w:tcW w:w="3427" w:type="dxa"/>
            <w:tcBorders>
              <w:top w:val="single" w:sz="4" w:space="0" w:color="auto"/>
              <w:left w:val="single" w:sz="4" w:space="0" w:color="auto"/>
              <w:bottom w:val="single" w:sz="4" w:space="0" w:color="auto"/>
              <w:right w:val="single" w:sz="4" w:space="0" w:color="auto"/>
            </w:tcBorders>
            <w:hideMark/>
          </w:tcPr>
          <w:p w14:paraId="11B98B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17.06</w:t>
            </w:r>
          </w:p>
          <w:p w14:paraId="163A489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(30.45)</w:t>
            </w:r>
          </w:p>
        </w:tc>
      </w:tr>
      <w:tr w:rsidR="00CC6698" w:rsidRPr="00467B9D" w14:paraId="46DB07BE"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09B09A3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Farmer</w:t>
            </w:r>
          </w:p>
        </w:tc>
        <w:tc>
          <w:tcPr>
            <w:tcW w:w="3425" w:type="dxa"/>
            <w:tcBorders>
              <w:top w:val="single" w:sz="4" w:space="0" w:color="auto"/>
              <w:left w:val="single" w:sz="4" w:space="0" w:color="auto"/>
              <w:bottom w:val="single" w:sz="4" w:space="0" w:color="auto"/>
              <w:right w:val="single" w:sz="4" w:space="0" w:color="auto"/>
            </w:tcBorders>
            <w:hideMark/>
          </w:tcPr>
          <w:p w14:paraId="57183FA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544.6</w:t>
            </w:r>
          </w:p>
          <w:p w14:paraId="584F2BE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(64.45)</w:t>
            </w:r>
          </w:p>
        </w:tc>
        <w:tc>
          <w:tcPr>
            <w:tcW w:w="3427" w:type="dxa"/>
            <w:tcBorders>
              <w:top w:val="single" w:sz="4" w:space="0" w:color="auto"/>
              <w:left w:val="single" w:sz="4" w:space="0" w:color="auto"/>
              <w:bottom w:val="single" w:sz="4" w:space="0" w:color="auto"/>
              <w:right w:val="single" w:sz="4" w:space="0" w:color="auto"/>
            </w:tcBorders>
            <w:hideMark/>
          </w:tcPr>
          <w:p w14:paraId="70534FB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300.40</w:t>
            </w:r>
          </w:p>
          <w:p w14:paraId="472739A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(35.55)</w:t>
            </w:r>
          </w:p>
        </w:tc>
      </w:tr>
      <w:tr w:rsidR="00CC6698" w:rsidRPr="00467B9D" w14:paraId="1FEC1DD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BC4E29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Agriculture</w:t>
            </w:r>
          </w:p>
        </w:tc>
        <w:tc>
          <w:tcPr>
            <w:tcW w:w="3425" w:type="dxa"/>
            <w:tcBorders>
              <w:top w:val="single" w:sz="4" w:space="0" w:color="auto"/>
              <w:left w:val="single" w:sz="4" w:space="0" w:color="auto"/>
              <w:bottom w:val="single" w:sz="4" w:space="0" w:color="auto"/>
              <w:right w:val="single" w:sz="4" w:space="0" w:color="auto"/>
            </w:tcBorders>
            <w:hideMark/>
          </w:tcPr>
          <w:p w14:paraId="2B3550D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350.3</w:t>
            </w:r>
          </w:p>
          <w:p w14:paraId="3769F78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(59.24)</w:t>
            </w:r>
          </w:p>
        </w:tc>
        <w:tc>
          <w:tcPr>
            <w:tcW w:w="3427" w:type="dxa"/>
            <w:tcBorders>
              <w:top w:val="single" w:sz="4" w:space="0" w:color="auto"/>
              <w:left w:val="single" w:sz="4" w:space="0" w:color="auto"/>
              <w:bottom w:val="single" w:sz="4" w:space="0" w:color="auto"/>
              <w:right w:val="single" w:sz="4" w:space="0" w:color="auto"/>
            </w:tcBorders>
            <w:hideMark/>
          </w:tcPr>
          <w:p w14:paraId="7748F5B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241</w:t>
            </w:r>
          </w:p>
          <w:p w14:paraId="45065B5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(40.76)</w:t>
            </w:r>
          </w:p>
        </w:tc>
      </w:tr>
      <w:tr w:rsidR="00CC6698" w:rsidRPr="00467B9D" w14:paraId="33E2BE97"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40424C4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Business</w:t>
            </w:r>
          </w:p>
        </w:tc>
        <w:tc>
          <w:tcPr>
            <w:tcW w:w="3425" w:type="dxa"/>
            <w:tcBorders>
              <w:top w:val="single" w:sz="4" w:space="0" w:color="auto"/>
              <w:left w:val="single" w:sz="4" w:space="0" w:color="auto"/>
              <w:bottom w:val="single" w:sz="4" w:space="0" w:color="auto"/>
              <w:right w:val="single" w:sz="4" w:space="0" w:color="auto"/>
            </w:tcBorders>
            <w:hideMark/>
          </w:tcPr>
          <w:p w14:paraId="4A75F57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1218</w:t>
            </w:r>
          </w:p>
          <w:p w14:paraId="2A56F21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(74.50)</w:t>
            </w:r>
          </w:p>
        </w:tc>
        <w:tc>
          <w:tcPr>
            <w:tcW w:w="3427" w:type="dxa"/>
            <w:tcBorders>
              <w:top w:val="single" w:sz="4" w:space="0" w:color="auto"/>
              <w:left w:val="single" w:sz="4" w:space="0" w:color="auto"/>
              <w:bottom w:val="single" w:sz="4" w:space="0" w:color="auto"/>
              <w:right w:val="single" w:sz="4" w:space="0" w:color="auto"/>
            </w:tcBorders>
            <w:hideMark/>
          </w:tcPr>
          <w:p w14:paraId="6491E24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416.80</w:t>
            </w:r>
          </w:p>
          <w:p w14:paraId="4BA27EA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(25.50)</w:t>
            </w:r>
          </w:p>
        </w:tc>
      </w:tr>
      <w:tr w:rsidR="00CC6698" w:rsidRPr="00467B9D" w14:paraId="5AADAC4D"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CB6777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Others</w:t>
            </w:r>
          </w:p>
        </w:tc>
        <w:tc>
          <w:tcPr>
            <w:tcW w:w="3425" w:type="dxa"/>
            <w:tcBorders>
              <w:top w:val="single" w:sz="4" w:space="0" w:color="auto"/>
              <w:left w:val="single" w:sz="4" w:space="0" w:color="auto"/>
              <w:bottom w:val="single" w:sz="4" w:space="0" w:color="auto"/>
              <w:right w:val="single" w:sz="4" w:space="0" w:color="auto"/>
            </w:tcBorders>
            <w:hideMark/>
          </w:tcPr>
          <w:p w14:paraId="1F126E3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3243</w:t>
            </w:r>
          </w:p>
          <w:p w14:paraId="211C221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(70.15)</w:t>
            </w:r>
          </w:p>
        </w:tc>
        <w:tc>
          <w:tcPr>
            <w:tcW w:w="3427" w:type="dxa"/>
            <w:tcBorders>
              <w:top w:val="single" w:sz="4" w:space="0" w:color="auto"/>
              <w:left w:val="single" w:sz="4" w:space="0" w:color="auto"/>
              <w:bottom w:val="single" w:sz="4" w:space="0" w:color="auto"/>
              <w:right w:val="single" w:sz="4" w:space="0" w:color="auto"/>
            </w:tcBorders>
            <w:hideMark/>
          </w:tcPr>
          <w:p w14:paraId="4F5446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1381</w:t>
            </w:r>
          </w:p>
          <w:p w14:paraId="6F1383A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(29.86)</w:t>
            </w:r>
          </w:p>
        </w:tc>
      </w:tr>
      <w:tr w:rsidR="00CC6698" w:rsidRPr="00467B9D" w14:paraId="077BED52"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3B7E6B4"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Religion</w:t>
            </w:r>
          </w:p>
        </w:tc>
        <w:tc>
          <w:tcPr>
            <w:tcW w:w="3425" w:type="dxa"/>
            <w:tcBorders>
              <w:top w:val="single" w:sz="4" w:space="0" w:color="auto"/>
              <w:left w:val="single" w:sz="4" w:space="0" w:color="auto"/>
              <w:bottom w:val="single" w:sz="4" w:space="0" w:color="auto"/>
              <w:right w:val="single" w:sz="4" w:space="0" w:color="auto"/>
            </w:tcBorders>
          </w:tcPr>
          <w:p w14:paraId="511A7456"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7EEDE520" w14:textId="77777777" w:rsidR="00CC6698" w:rsidRPr="00467B9D" w:rsidRDefault="00CC6698">
            <w:pPr>
              <w:jc w:val="center"/>
              <w:rPr>
                <w:rFonts w:ascii="Times New Roman" w:hAnsi="Times New Roman" w:cs="Times New Roman"/>
              </w:rPr>
            </w:pPr>
          </w:p>
        </w:tc>
      </w:tr>
      <w:tr w:rsidR="00CC6698" w:rsidRPr="00467B9D" w14:paraId="68B7A47A"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384C1D7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Islam</w:t>
            </w:r>
          </w:p>
        </w:tc>
        <w:tc>
          <w:tcPr>
            <w:tcW w:w="3425" w:type="dxa"/>
            <w:tcBorders>
              <w:top w:val="single" w:sz="4" w:space="0" w:color="auto"/>
              <w:left w:val="single" w:sz="4" w:space="0" w:color="auto"/>
              <w:bottom w:val="single" w:sz="4" w:space="0" w:color="auto"/>
              <w:right w:val="single" w:sz="4" w:space="0" w:color="auto"/>
            </w:tcBorders>
            <w:hideMark/>
          </w:tcPr>
          <w:p w14:paraId="5B12F3F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5016</w:t>
            </w:r>
          </w:p>
          <w:p w14:paraId="0125F1C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(69.37)</w:t>
            </w:r>
          </w:p>
        </w:tc>
        <w:tc>
          <w:tcPr>
            <w:tcW w:w="3427" w:type="dxa"/>
            <w:tcBorders>
              <w:top w:val="single" w:sz="4" w:space="0" w:color="auto"/>
              <w:left w:val="single" w:sz="4" w:space="0" w:color="auto"/>
              <w:bottom w:val="single" w:sz="4" w:space="0" w:color="auto"/>
              <w:right w:val="single" w:sz="4" w:space="0" w:color="auto"/>
            </w:tcBorders>
            <w:hideMark/>
          </w:tcPr>
          <w:p w14:paraId="27B8DE6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2215</w:t>
            </w:r>
          </w:p>
          <w:p w14:paraId="7A389BA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(30.63)</w:t>
            </w:r>
          </w:p>
        </w:tc>
      </w:tr>
      <w:tr w:rsidR="00CC6698" w:rsidRPr="00467B9D" w14:paraId="5E3FAEC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82DBFE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Others</w:t>
            </w:r>
          </w:p>
        </w:tc>
        <w:tc>
          <w:tcPr>
            <w:tcW w:w="3425" w:type="dxa"/>
            <w:tcBorders>
              <w:top w:val="single" w:sz="4" w:space="0" w:color="auto"/>
              <w:left w:val="single" w:sz="4" w:space="0" w:color="auto"/>
              <w:bottom w:val="single" w:sz="4" w:space="0" w:color="auto"/>
              <w:right w:val="single" w:sz="4" w:space="0" w:color="auto"/>
            </w:tcBorders>
            <w:hideMark/>
          </w:tcPr>
          <w:p w14:paraId="3E27C3C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463.3</w:t>
            </w:r>
          </w:p>
          <w:p w14:paraId="168D9D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(71.31)</w:t>
            </w:r>
          </w:p>
        </w:tc>
        <w:tc>
          <w:tcPr>
            <w:tcW w:w="3427" w:type="dxa"/>
            <w:tcBorders>
              <w:top w:val="single" w:sz="4" w:space="0" w:color="auto"/>
              <w:left w:val="single" w:sz="4" w:space="0" w:color="auto"/>
              <w:bottom w:val="single" w:sz="4" w:space="0" w:color="auto"/>
              <w:right w:val="single" w:sz="4" w:space="0" w:color="auto"/>
            </w:tcBorders>
            <w:hideMark/>
          </w:tcPr>
          <w:p w14:paraId="51ED8CC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186.4</w:t>
            </w:r>
          </w:p>
          <w:p w14:paraId="213DE32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(28.69)</w:t>
            </w:r>
          </w:p>
        </w:tc>
      </w:tr>
      <w:tr w:rsidR="00CC6698" w:rsidRPr="00467B9D" w14:paraId="79B9747F"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4C21B654"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Wealth Index</w:t>
            </w:r>
          </w:p>
        </w:tc>
        <w:tc>
          <w:tcPr>
            <w:tcW w:w="3425" w:type="dxa"/>
            <w:tcBorders>
              <w:top w:val="single" w:sz="4" w:space="0" w:color="auto"/>
              <w:left w:val="single" w:sz="4" w:space="0" w:color="auto"/>
              <w:bottom w:val="single" w:sz="4" w:space="0" w:color="auto"/>
              <w:right w:val="single" w:sz="4" w:space="0" w:color="auto"/>
            </w:tcBorders>
          </w:tcPr>
          <w:p w14:paraId="445C95C6"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2EEA9DEE" w14:textId="77777777" w:rsidR="00CC6698" w:rsidRPr="00467B9D" w:rsidRDefault="00CC6698">
            <w:pPr>
              <w:jc w:val="center"/>
              <w:rPr>
                <w:rFonts w:ascii="Times New Roman" w:hAnsi="Times New Roman" w:cs="Times New Roman"/>
              </w:rPr>
            </w:pPr>
          </w:p>
        </w:tc>
      </w:tr>
      <w:tr w:rsidR="00CC6698" w:rsidRPr="00467B9D" w14:paraId="7990A8E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AB71F7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Poor</w:t>
            </w:r>
          </w:p>
        </w:tc>
        <w:tc>
          <w:tcPr>
            <w:tcW w:w="3425" w:type="dxa"/>
            <w:tcBorders>
              <w:top w:val="single" w:sz="4" w:space="0" w:color="auto"/>
              <w:left w:val="single" w:sz="4" w:space="0" w:color="auto"/>
              <w:bottom w:val="single" w:sz="4" w:space="0" w:color="auto"/>
              <w:right w:val="single" w:sz="4" w:space="0" w:color="auto"/>
            </w:tcBorders>
            <w:hideMark/>
          </w:tcPr>
          <w:p w14:paraId="3E3E6D9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2046</w:t>
            </w:r>
          </w:p>
          <w:p w14:paraId="7BFF52D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(61.46)</w:t>
            </w:r>
          </w:p>
        </w:tc>
        <w:tc>
          <w:tcPr>
            <w:tcW w:w="3427" w:type="dxa"/>
            <w:tcBorders>
              <w:top w:val="single" w:sz="4" w:space="0" w:color="auto"/>
              <w:left w:val="single" w:sz="4" w:space="0" w:color="auto"/>
              <w:bottom w:val="single" w:sz="4" w:space="0" w:color="auto"/>
              <w:right w:val="single" w:sz="4" w:space="0" w:color="auto"/>
            </w:tcBorders>
            <w:hideMark/>
          </w:tcPr>
          <w:p w14:paraId="0D1A985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1283</w:t>
            </w:r>
          </w:p>
          <w:p w14:paraId="50521F8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(38.54)</w:t>
            </w:r>
          </w:p>
        </w:tc>
      </w:tr>
      <w:tr w:rsidR="00CC6698" w:rsidRPr="00467B9D" w14:paraId="308D2F62" w14:textId="77777777" w:rsidTr="00CC6698">
        <w:trPr>
          <w:trHeight w:val="266"/>
        </w:trPr>
        <w:tc>
          <w:tcPr>
            <w:tcW w:w="3425" w:type="dxa"/>
            <w:tcBorders>
              <w:top w:val="single" w:sz="4" w:space="0" w:color="auto"/>
              <w:left w:val="single" w:sz="4" w:space="0" w:color="auto"/>
              <w:bottom w:val="single" w:sz="4" w:space="0" w:color="auto"/>
              <w:right w:val="single" w:sz="4" w:space="0" w:color="auto"/>
            </w:tcBorders>
            <w:hideMark/>
          </w:tcPr>
          <w:p w14:paraId="3DAB9EF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Middle</w:t>
            </w:r>
          </w:p>
        </w:tc>
        <w:tc>
          <w:tcPr>
            <w:tcW w:w="3425" w:type="dxa"/>
            <w:tcBorders>
              <w:top w:val="single" w:sz="4" w:space="0" w:color="auto"/>
              <w:left w:val="single" w:sz="4" w:space="0" w:color="auto"/>
              <w:bottom w:val="single" w:sz="4" w:space="0" w:color="auto"/>
              <w:right w:val="single" w:sz="4" w:space="0" w:color="auto"/>
            </w:tcBorders>
            <w:hideMark/>
          </w:tcPr>
          <w:p w14:paraId="7BFE8B3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1061</w:t>
            </w:r>
          </w:p>
          <w:p w14:paraId="6F2F0E1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(70.2)</w:t>
            </w:r>
          </w:p>
        </w:tc>
        <w:tc>
          <w:tcPr>
            <w:tcW w:w="3427" w:type="dxa"/>
            <w:tcBorders>
              <w:top w:val="single" w:sz="4" w:space="0" w:color="auto"/>
              <w:left w:val="single" w:sz="4" w:space="0" w:color="auto"/>
              <w:bottom w:val="single" w:sz="4" w:space="0" w:color="auto"/>
              <w:right w:val="single" w:sz="4" w:space="0" w:color="auto"/>
            </w:tcBorders>
            <w:hideMark/>
          </w:tcPr>
          <w:p w14:paraId="7B3BD42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450.5</w:t>
            </w:r>
          </w:p>
          <w:p w14:paraId="4145DF1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(29.8)</w:t>
            </w:r>
          </w:p>
        </w:tc>
      </w:tr>
      <w:tr w:rsidR="00CC6698" w:rsidRPr="00467B9D" w14:paraId="695F3243"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335F7FE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Rich</w:t>
            </w:r>
          </w:p>
        </w:tc>
        <w:tc>
          <w:tcPr>
            <w:tcW w:w="3425" w:type="dxa"/>
            <w:tcBorders>
              <w:top w:val="single" w:sz="4" w:space="0" w:color="auto"/>
              <w:left w:val="single" w:sz="4" w:space="0" w:color="auto"/>
              <w:bottom w:val="single" w:sz="4" w:space="0" w:color="auto"/>
              <w:right w:val="single" w:sz="4" w:space="0" w:color="auto"/>
            </w:tcBorders>
            <w:hideMark/>
          </w:tcPr>
          <w:p w14:paraId="71BA3DF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2372</w:t>
            </w:r>
          </w:p>
          <w:p w14:paraId="10E9364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(78.02)</w:t>
            </w:r>
          </w:p>
        </w:tc>
        <w:tc>
          <w:tcPr>
            <w:tcW w:w="3427" w:type="dxa"/>
            <w:tcBorders>
              <w:top w:val="single" w:sz="4" w:space="0" w:color="auto"/>
              <w:left w:val="single" w:sz="4" w:space="0" w:color="auto"/>
              <w:bottom w:val="single" w:sz="4" w:space="0" w:color="auto"/>
              <w:right w:val="single" w:sz="4" w:space="0" w:color="auto"/>
            </w:tcBorders>
            <w:hideMark/>
          </w:tcPr>
          <w:p w14:paraId="5DD3348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668.2</w:t>
            </w:r>
          </w:p>
          <w:p w14:paraId="0A93F65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(21.92)</w:t>
            </w:r>
          </w:p>
        </w:tc>
      </w:tr>
      <w:tr w:rsidR="00CC6698" w:rsidRPr="00467B9D" w14:paraId="612C7EB8"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4182470"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No. of Household Members</w:t>
            </w:r>
          </w:p>
        </w:tc>
        <w:tc>
          <w:tcPr>
            <w:tcW w:w="3425" w:type="dxa"/>
            <w:tcBorders>
              <w:top w:val="single" w:sz="4" w:space="0" w:color="auto"/>
              <w:left w:val="single" w:sz="4" w:space="0" w:color="auto"/>
              <w:bottom w:val="single" w:sz="4" w:space="0" w:color="auto"/>
              <w:right w:val="single" w:sz="4" w:space="0" w:color="auto"/>
            </w:tcBorders>
          </w:tcPr>
          <w:p w14:paraId="2D3A85F9"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39327E85" w14:textId="77777777" w:rsidR="00CC6698" w:rsidRPr="00467B9D" w:rsidRDefault="00CC6698">
            <w:pPr>
              <w:jc w:val="center"/>
              <w:rPr>
                <w:rFonts w:ascii="Times New Roman" w:hAnsi="Times New Roman" w:cs="Times New Roman"/>
              </w:rPr>
            </w:pPr>
          </w:p>
        </w:tc>
      </w:tr>
      <w:tr w:rsidR="00CC6698" w:rsidRPr="00467B9D" w14:paraId="4B33C6C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30640D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&gt;=3</w:t>
            </w:r>
          </w:p>
        </w:tc>
        <w:tc>
          <w:tcPr>
            <w:tcW w:w="3425" w:type="dxa"/>
            <w:tcBorders>
              <w:top w:val="single" w:sz="4" w:space="0" w:color="auto"/>
              <w:left w:val="single" w:sz="4" w:space="0" w:color="auto"/>
              <w:bottom w:val="single" w:sz="4" w:space="0" w:color="auto"/>
              <w:right w:val="single" w:sz="4" w:space="0" w:color="auto"/>
            </w:tcBorders>
            <w:hideMark/>
          </w:tcPr>
          <w:p w14:paraId="21F27C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684</w:t>
            </w:r>
          </w:p>
          <w:p w14:paraId="6EAAB89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(70.78)</w:t>
            </w:r>
          </w:p>
        </w:tc>
        <w:tc>
          <w:tcPr>
            <w:tcW w:w="3427" w:type="dxa"/>
            <w:tcBorders>
              <w:top w:val="single" w:sz="4" w:space="0" w:color="auto"/>
              <w:left w:val="single" w:sz="4" w:space="0" w:color="auto"/>
              <w:bottom w:val="single" w:sz="4" w:space="0" w:color="auto"/>
              <w:right w:val="single" w:sz="4" w:space="0" w:color="auto"/>
            </w:tcBorders>
            <w:hideMark/>
          </w:tcPr>
          <w:p w14:paraId="26793E5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282.4</w:t>
            </w:r>
          </w:p>
          <w:p w14:paraId="1459919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(29.22)</w:t>
            </w:r>
          </w:p>
        </w:tc>
      </w:tr>
      <w:tr w:rsidR="00CC6698" w:rsidRPr="00467B9D" w14:paraId="40A2108B"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C5D36C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3&gt;</w:t>
            </w:r>
          </w:p>
        </w:tc>
        <w:tc>
          <w:tcPr>
            <w:tcW w:w="3425" w:type="dxa"/>
            <w:tcBorders>
              <w:top w:val="single" w:sz="4" w:space="0" w:color="auto"/>
              <w:left w:val="single" w:sz="4" w:space="0" w:color="auto"/>
              <w:bottom w:val="single" w:sz="4" w:space="0" w:color="auto"/>
              <w:right w:val="single" w:sz="4" w:space="0" w:color="auto"/>
            </w:tcBorders>
            <w:hideMark/>
          </w:tcPr>
          <w:p w14:paraId="3F0B478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4795</w:t>
            </w:r>
          </w:p>
          <w:p w14:paraId="2EC3308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(69.35)</w:t>
            </w:r>
          </w:p>
        </w:tc>
        <w:tc>
          <w:tcPr>
            <w:tcW w:w="3427" w:type="dxa"/>
            <w:tcBorders>
              <w:top w:val="single" w:sz="4" w:space="0" w:color="auto"/>
              <w:left w:val="single" w:sz="4" w:space="0" w:color="auto"/>
              <w:bottom w:val="single" w:sz="4" w:space="0" w:color="auto"/>
              <w:right w:val="single" w:sz="4" w:space="0" w:color="auto"/>
            </w:tcBorders>
            <w:hideMark/>
          </w:tcPr>
          <w:p w14:paraId="112A616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2119</w:t>
            </w:r>
          </w:p>
          <w:p w14:paraId="21E7472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(30.65)</w:t>
            </w:r>
          </w:p>
        </w:tc>
      </w:tr>
      <w:tr w:rsidR="00CC6698" w:rsidRPr="00467B9D" w14:paraId="29CFA8E3"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246168C2" w14:textId="77777777" w:rsidR="00CC6698" w:rsidRPr="00467B9D" w:rsidRDefault="00CC6698">
            <w:pPr>
              <w:rPr>
                <w:rFonts w:ascii="Times New Roman" w:hAnsi="Times New Roman" w:cs="Times New Roman"/>
              </w:rPr>
            </w:pPr>
            <w:r w:rsidRPr="00467B9D">
              <w:rPr>
                <w:rFonts w:ascii="Times New Roman" w:hAnsi="Times New Roman" w:cs="Times New Roman"/>
                <w:b/>
                <w:bCs/>
              </w:rPr>
              <w:t>Household Heads’ Sex</w:t>
            </w:r>
          </w:p>
        </w:tc>
        <w:tc>
          <w:tcPr>
            <w:tcW w:w="3425" w:type="dxa"/>
            <w:tcBorders>
              <w:top w:val="single" w:sz="4" w:space="0" w:color="auto"/>
              <w:left w:val="single" w:sz="4" w:space="0" w:color="auto"/>
              <w:bottom w:val="single" w:sz="4" w:space="0" w:color="auto"/>
              <w:right w:val="single" w:sz="4" w:space="0" w:color="auto"/>
            </w:tcBorders>
          </w:tcPr>
          <w:p w14:paraId="47FCA029"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41991BE3" w14:textId="77777777" w:rsidR="00CC6698" w:rsidRPr="00467B9D" w:rsidRDefault="00CC6698">
            <w:pPr>
              <w:jc w:val="center"/>
              <w:rPr>
                <w:rFonts w:ascii="Times New Roman" w:hAnsi="Times New Roman" w:cs="Times New Roman"/>
              </w:rPr>
            </w:pPr>
          </w:p>
        </w:tc>
      </w:tr>
      <w:tr w:rsidR="00CC6698" w:rsidRPr="00467B9D" w14:paraId="51A80BD3"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E8EC2A4" w14:textId="77777777" w:rsidR="00CC6698" w:rsidRPr="00467B9D" w:rsidRDefault="00CC6698">
            <w:pPr>
              <w:jc w:val="center"/>
              <w:rPr>
                <w:rFonts w:ascii="Times New Roman" w:hAnsi="Times New Roman" w:cs="Times New Roman"/>
                <w:b/>
                <w:bCs/>
              </w:rPr>
            </w:pPr>
            <w:r w:rsidRPr="00467B9D">
              <w:rPr>
                <w:rFonts w:ascii="Times New Roman" w:hAnsi="Times New Roman" w:cs="Times New Roman"/>
              </w:rPr>
              <w:t>Male</w:t>
            </w:r>
          </w:p>
        </w:tc>
        <w:tc>
          <w:tcPr>
            <w:tcW w:w="3425" w:type="dxa"/>
            <w:tcBorders>
              <w:top w:val="single" w:sz="4" w:space="0" w:color="auto"/>
              <w:left w:val="single" w:sz="4" w:space="0" w:color="auto"/>
              <w:bottom w:val="single" w:sz="4" w:space="0" w:color="auto"/>
              <w:right w:val="single" w:sz="4" w:space="0" w:color="auto"/>
            </w:tcBorders>
            <w:hideMark/>
          </w:tcPr>
          <w:p w14:paraId="65CDCD9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4732</w:t>
            </w:r>
          </w:p>
          <w:p w14:paraId="2354122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(69.36)</w:t>
            </w:r>
          </w:p>
        </w:tc>
        <w:tc>
          <w:tcPr>
            <w:tcW w:w="3427" w:type="dxa"/>
            <w:tcBorders>
              <w:top w:val="single" w:sz="4" w:space="0" w:color="auto"/>
              <w:left w:val="single" w:sz="4" w:space="0" w:color="auto"/>
              <w:bottom w:val="single" w:sz="4" w:space="0" w:color="auto"/>
              <w:right w:val="single" w:sz="4" w:space="0" w:color="auto"/>
            </w:tcBorders>
            <w:hideMark/>
          </w:tcPr>
          <w:p w14:paraId="6B498A9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2091</w:t>
            </w:r>
          </w:p>
          <w:p w14:paraId="7F5742B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(30.64)</w:t>
            </w:r>
          </w:p>
        </w:tc>
      </w:tr>
      <w:tr w:rsidR="00CC6698" w:rsidRPr="00467B9D" w14:paraId="52D8408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36DA7C4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Female</w:t>
            </w:r>
          </w:p>
        </w:tc>
        <w:tc>
          <w:tcPr>
            <w:tcW w:w="3425" w:type="dxa"/>
            <w:tcBorders>
              <w:top w:val="single" w:sz="4" w:space="0" w:color="auto"/>
              <w:left w:val="single" w:sz="4" w:space="0" w:color="auto"/>
              <w:bottom w:val="single" w:sz="4" w:space="0" w:color="auto"/>
              <w:right w:val="single" w:sz="4" w:space="0" w:color="auto"/>
            </w:tcBorders>
            <w:hideMark/>
          </w:tcPr>
          <w:p w14:paraId="76DEE62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747.2</w:t>
            </w:r>
          </w:p>
          <w:p w14:paraId="6030DD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(70.63)</w:t>
            </w:r>
          </w:p>
        </w:tc>
        <w:tc>
          <w:tcPr>
            <w:tcW w:w="3427" w:type="dxa"/>
            <w:tcBorders>
              <w:top w:val="single" w:sz="4" w:space="0" w:color="auto"/>
              <w:left w:val="single" w:sz="4" w:space="0" w:color="auto"/>
              <w:bottom w:val="single" w:sz="4" w:space="0" w:color="auto"/>
              <w:right w:val="single" w:sz="4" w:space="0" w:color="auto"/>
            </w:tcBorders>
            <w:hideMark/>
          </w:tcPr>
          <w:p w14:paraId="4DBA0E1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310.8</w:t>
            </w:r>
          </w:p>
          <w:p w14:paraId="75BC460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(29.37)</w:t>
            </w:r>
          </w:p>
        </w:tc>
      </w:tr>
      <w:tr w:rsidR="00CC6698" w:rsidRPr="00467B9D" w14:paraId="71FBAC0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4D316DB6"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No. of Antenatal Care</w:t>
            </w:r>
          </w:p>
        </w:tc>
        <w:tc>
          <w:tcPr>
            <w:tcW w:w="3425" w:type="dxa"/>
            <w:tcBorders>
              <w:top w:val="single" w:sz="4" w:space="0" w:color="auto"/>
              <w:left w:val="single" w:sz="4" w:space="0" w:color="auto"/>
              <w:bottom w:val="single" w:sz="4" w:space="0" w:color="auto"/>
              <w:right w:val="single" w:sz="4" w:space="0" w:color="auto"/>
            </w:tcBorders>
          </w:tcPr>
          <w:p w14:paraId="7C4ACF0F"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5CF65A86" w14:textId="77777777" w:rsidR="00CC6698" w:rsidRPr="00467B9D" w:rsidRDefault="00CC6698">
            <w:pPr>
              <w:jc w:val="center"/>
              <w:rPr>
                <w:rFonts w:ascii="Times New Roman" w:hAnsi="Times New Roman" w:cs="Times New Roman"/>
              </w:rPr>
            </w:pPr>
          </w:p>
        </w:tc>
      </w:tr>
      <w:tr w:rsidR="00CC6698" w:rsidRPr="00467B9D" w14:paraId="2B665D06"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F048C1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&gt;=4</w:t>
            </w:r>
          </w:p>
        </w:tc>
        <w:tc>
          <w:tcPr>
            <w:tcW w:w="3425" w:type="dxa"/>
            <w:tcBorders>
              <w:top w:val="single" w:sz="4" w:space="0" w:color="auto"/>
              <w:left w:val="single" w:sz="4" w:space="0" w:color="auto"/>
              <w:bottom w:val="single" w:sz="4" w:space="0" w:color="auto"/>
              <w:right w:val="single" w:sz="4" w:space="0" w:color="auto"/>
            </w:tcBorders>
            <w:hideMark/>
          </w:tcPr>
          <w:p w14:paraId="4C7E797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1633</w:t>
            </w:r>
          </w:p>
          <w:p w14:paraId="2B0685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(66.18)</w:t>
            </w:r>
          </w:p>
        </w:tc>
        <w:tc>
          <w:tcPr>
            <w:tcW w:w="3427" w:type="dxa"/>
            <w:tcBorders>
              <w:top w:val="single" w:sz="4" w:space="0" w:color="auto"/>
              <w:left w:val="single" w:sz="4" w:space="0" w:color="auto"/>
              <w:bottom w:val="single" w:sz="4" w:space="0" w:color="auto"/>
              <w:right w:val="single" w:sz="4" w:space="0" w:color="auto"/>
            </w:tcBorders>
            <w:hideMark/>
          </w:tcPr>
          <w:p w14:paraId="34396D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834.5</w:t>
            </w:r>
          </w:p>
          <w:p w14:paraId="1A1B7BB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(33.82)</w:t>
            </w:r>
          </w:p>
        </w:tc>
      </w:tr>
      <w:tr w:rsidR="00CC6698" w:rsidRPr="00467B9D" w14:paraId="73E3732B"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10B697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4&gt;</w:t>
            </w:r>
          </w:p>
        </w:tc>
        <w:tc>
          <w:tcPr>
            <w:tcW w:w="3425" w:type="dxa"/>
            <w:tcBorders>
              <w:top w:val="single" w:sz="4" w:space="0" w:color="auto"/>
              <w:left w:val="single" w:sz="4" w:space="0" w:color="auto"/>
              <w:bottom w:val="single" w:sz="4" w:space="0" w:color="auto"/>
              <w:right w:val="single" w:sz="4" w:space="0" w:color="auto"/>
            </w:tcBorders>
            <w:hideMark/>
          </w:tcPr>
          <w:p w14:paraId="7DDA2CE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1653</w:t>
            </w:r>
          </w:p>
          <w:p w14:paraId="35FAAE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(74.37)</w:t>
            </w:r>
          </w:p>
        </w:tc>
        <w:tc>
          <w:tcPr>
            <w:tcW w:w="3427" w:type="dxa"/>
            <w:tcBorders>
              <w:top w:val="single" w:sz="4" w:space="0" w:color="auto"/>
              <w:left w:val="single" w:sz="4" w:space="0" w:color="auto"/>
              <w:bottom w:val="single" w:sz="4" w:space="0" w:color="auto"/>
              <w:right w:val="single" w:sz="4" w:space="0" w:color="auto"/>
            </w:tcBorders>
            <w:hideMark/>
          </w:tcPr>
          <w:p w14:paraId="6D11EB5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569.7</w:t>
            </w:r>
          </w:p>
          <w:p w14:paraId="637E006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(25.63)</w:t>
            </w:r>
          </w:p>
        </w:tc>
      </w:tr>
      <w:tr w:rsidR="00CC6698" w:rsidRPr="00467B9D" w14:paraId="0F6C525D"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77C63872"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Mass Media facility</w:t>
            </w:r>
          </w:p>
        </w:tc>
        <w:tc>
          <w:tcPr>
            <w:tcW w:w="3425" w:type="dxa"/>
            <w:tcBorders>
              <w:top w:val="single" w:sz="4" w:space="0" w:color="auto"/>
              <w:left w:val="single" w:sz="4" w:space="0" w:color="auto"/>
              <w:bottom w:val="single" w:sz="4" w:space="0" w:color="auto"/>
              <w:right w:val="single" w:sz="4" w:space="0" w:color="auto"/>
            </w:tcBorders>
          </w:tcPr>
          <w:p w14:paraId="0A706920"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157D9FE8" w14:textId="77777777" w:rsidR="00CC6698" w:rsidRPr="00467B9D" w:rsidRDefault="00CC6698">
            <w:pPr>
              <w:jc w:val="center"/>
              <w:rPr>
                <w:rFonts w:ascii="Times New Roman" w:hAnsi="Times New Roman" w:cs="Times New Roman"/>
              </w:rPr>
            </w:pPr>
          </w:p>
        </w:tc>
      </w:tr>
      <w:tr w:rsidR="00CC6698" w:rsidRPr="00467B9D" w14:paraId="2E74D5D9"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49A06D6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tcBorders>
              <w:top w:val="single" w:sz="4" w:space="0" w:color="auto"/>
              <w:left w:val="single" w:sz="4" w:space="0" w:color="auto"/>
              <w:bottom w:val="single" w:sz="4" w:space="0" w:color="auto"/>
              <w:right w:val="single" w:sz="4" w:space="0" w:color="auto"/>
            </w:tcBorders>
            <w:hideMark/>
          </w:tcPr>
          <w:p w14:paraId="2A9234C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2969</w:t>
            </w:r>
          </w:p>
          <w:p w14:paraId="45FEA14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(65.27)</w:t>
            </w:r>
          </w:p>
        </w:tc>
        <w:tc>
          <w:tcPr>
            <w:tcW w:w="3427" w:type="dxa"/>
            <w:tcBorders>
              <w:top w:val="single" w:sz="4" w:space="0" w:color="auto"/>
              <w:left w:val="single" w:sz="4" w:space="0" w:color="auto"/>
              <w:bottom w:val="single" w:sz="4" w:space="0" w:color="auto"/>
              <w:right w:val="single" w:sz="4" w:space="0" w:color="auto"/>
            </w:tcBorders>
            <w:hideMark/>
          </w:tcPr>
          <w:p w14:paraId="547D565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1580</w:t>
            </w:r>
          </w:p>
          <w:p w14:paraId="6765262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(34.73)</w:t>
            </w:r>
          </w:p>
        </w:tc>
      </w:tr>
      <w:tr w:rsidR="00CC6698" w:rsidRPr="00467B9D" w14:paraId="694389AB"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33CA41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tcBorders>
              <w:top w:val="single" w:sz="4" w:space="0" w:color="auto"/>
              <w:left w:val="single" w:sz="4" w:space="0" w:color="auto"/>
              <w:bottom w:val="single" w:sz="4" w:space="0" w:color="auto"/>
              <w:right w:val="single" w:sz="4" w:space="0" w:color="auto"/>
            </w:tcBorders>
            <w:hideMark/>
          </w:tcPr>
          <w:p w14:paraId="58702AB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2510</w:t>
            </w:r>
          </w:p>
          <w:p w14:paraId="6224CF2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(75.34)</w:t>
            </w:r>
          </w:p>
        </w:tc>
        <w:tc>
          <w:tcPr>
            <w:tcW w:w="3427" w:type="dxa"/>
            <w:tcBorders>
              <w:top w:val="single" w:sz="4" w:space="0" w:color="auto"/>
              <w:left w:val="single" w:sz="4" w:space="0" w:color="auto"/>
              <w:bottom w:val="single" w:sz="4" w:space="0" w:color="auto"/>
              <w:right w:val="single" w:sz="4" w:space="0" w:color="auto"/>
            </w:tcBorders>
            <w:hideMark/>
          </w:tcPr>
          <w:p w14:paraId="392C0F5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821.5</w:t>
            </w:r>
          </w:p>
          <w:p w14:paraId="6A55665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(24.66)</w:t>
            </w:r>
          </w:p>
        </w:tc>
      </w:tr>
      <w:tr w:rsidR="00CC6698" w:rsidRPr="00467B9D" w14:paraId="22041CB6"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F054733"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Cesarean Section</w:t>
            </w:r>
          </w:p>
        </w:tc>
        <w:tc>
          <w:tcPr>
            <w:tcW w:w="3425" w:type="dxa"/>
            <w:tcBorders>
              <w:top w:val="single" w:sz="4" w:space="0" w:color="auto"/>
              <w:left w:val="single" w:sz="4" w:space="0" w:color="auto"/>
              <w:bottom w:val="single" w:sz="4" w:space="0" w:color="auto"/>
              <w:right w:val="single" w:sz="4" w:space="0" w:color="auto"/>
            </w:tcBorders>
          </w:tcPr>
          <w:p w14:paraId="688966D0"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7A3A19FE" w14:textId="77777777" w:rsidR="00CC6698" w:rsidRPr="00467B9D" w:rsidRDefault="00CC6698">
            <w:pPr>
              <w:jc w:val="center"/>
              <w:rPr>
                <w:rFonts w:ascii="Times New Roman" w:hAnsi="Times New Roman" w:cs="Times New Roman"/>
              </w:rPr>
            </w:pPr>
          </w:p>
        </w:tc>
      </w:tr>
      <w:tr w:rsidR="00CC6698" w:rsidRPr="00467B9D" w14:paraId="5D6084F9"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2CE3A4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tcBorders>
              <w:top w:val="single" w:sz="4" w:space="0" w:color="auto"/>
              <w:left w:val="single" w:sz="4" w:space="0" w:color="auto"/>
              <w:bottom w:val="single" w:sz="4" w:space="0" w:color="auto"/>
              <w:right w:val="single" w:sz="4" w:space="0" w:color="auto"/>
            </w:tcBorders>
            <w:hideMark/>
          </w:tcPr>
          <w:p w14:paraId="0C9E663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2132</w:t>
            </w:r>
          </w:p>
          <w:p w14:paraId="33C3730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(65.4)</w:t>
            </w:r>
          </w:p>
        </w:tc>
        <w:tc>
          <w:tcPr>
            <w:tcW w:w="3427" w:type="dxa"/>
            <w:tcBorders>
              <w:top w:val="single" w:sz="4" w:space="0" w:color="auto"/>
              <w:left w:val="single" w:sz="4" w:space="0" w:color="auto"/>
              <w:bottom w:val="single" w:sz="4" w:space="0" w:color="auto"/>
              <w:right w:val="single" w:sz="4" w:space="0" w:color="auto"/>
            </w:tcBorders>
            <w:hideMark/>
          </w:tcPr>
          <w:p w14:paraId="6C212F8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1128</w:t>
            </w:r>
          </w:p>
          <w:p w14:paraId="502959A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(34.6)</w:t>
            </w:r>
          </w:p>
        </w:tc>
      </w:tr>
      <w:tr w:rsidR="00CC6698" w:rsidRPr="00467B9D" w14:paraId="711A01F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ADA3E9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tcBorders>
              <w:top w:val="single" w:sz="4" w:space="0" w:color="auto"/>
              <w:left w:val="single" w:sz="4" w:space="0" w:color="auto"/>
              <w:bottom w:val="single" w:sz="4" w:space="0" w:color="auto"/>
              <w:right w:val="single" w:sz="4" w:space="0" w:color="auto"/>
            </w:tcBorders>
            <w:hideMark/>
          </w:tcPr>
          <w:p w14:paraId="01A0038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1265</w:t>
            </w:r>
          </w:p>
          <w:p w14:paraId="72B4B96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(77.93)</w:t>
            </w:r>
          </w:p>
        </w:tc>
        <w:tc>
          <w:tcPr>
            <w:tcW w:w="3427" w:type="dxa"/>
            <w:tcBorders>
              <w:top w:val="single" w:sz="4" w:space="0" w:color="auto"/>
              <w:left w:val="single" w:sz="4" w:space="0" w:color="auto"/>
              <w:bottom w:val="single" w:sz="4" w:space="0" w:color="auto"/>
              <w:right w:val="single" w:sz="4" w:space="0" w:color="auto"/>
            </w:tcBorders>
            <w:hideMark/>
          </w:tcPr>
          <w:p w14:paraId="1A3A3A7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358.4</w:t>
            </w:r>
          </w:p>
          <w:p w14:paraId="46E2426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(22.07)</w:t>
            </w:r>
          </w:p>
        </w:tc>
      </w:tr>
      <w:tr w:rsidR="00CC6698" w:rsidRPr="00467B9D" w14:paraId="221E6D1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DCB5D4B"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Children’s sex</w:t>
            </w:r>
          </w:p>
        </w:tc>
        <w:tc>
          <w:tcPr>
            <w:tcW w:w="3425" w:type="dxa"/>
            <w:tcBorders>
              <w:top w:val="single" w:sz="4" w:space="0" w:color="auto"/>
              <w:left w:val="single" w:sz="4" w:space="0" w:color="auto"/>
              <w:bottom w:val="single" w:sz="4" w:space="0" w:color="auto"/>
              <w:right w:val="single" w:sz="4" w:space="0" w:color="auto"/>
            </w:tcBorders>
          </w:tcPr>
          <w:p w14:paraId="4DC6CF00"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5F001B26" w14:textId="77777777" w:rsidR="00CC6698" w:rsidRPr="00467B9D" w:rsidRDefault="00CC6698">
            <w:pPr>
              <w:jc w:val="center"/>
              <w:rPr>
                <w:rFonts w:ascii="Times New Roman" w:hAnsi="Times New Roman" w:cs="Times New Roman"/>
              </w:rPr>
            </w:pPr>
          </w:p>
        </w:tc>
      </w:tr>
      <w:tr w:rsidR="00CC6698" w:rsidRPr="00467B9D" w14:paraId="0419985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44B5D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lastRenderedPageBreak/>
              <w:t>Male</w:t>
            </w:r>
          </w:p>
        </w:tc>
        <w:tc>
          <w:tcPr>
            <w:tcW w:w="3425" w:type="dxa"/>
            <w:tcBorders>
              <w:top w:val="single" w:sz="4" w:space="0" w:color="auto"/>
              <w:left w:val="single" w:sz="4" w:space="0" w:color="auto"/>
              <w:bottom w:val="single" w:sz="4" w:space="0" w:color="auto"/>
              <w:right w:val="single" w:sz="4" w:space="0" w:color="auto"/>
            </w:tcBorders>
            <w:hideMark/>
          </w:tcPr>
          <w:p w14:paraId="5A5A4A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2867</w:t>
            </w:r>
          </w:p>
          <w:p w14:paraId="54E9FAB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(69.55)</w:t>
            </w:r>
          </w:p>
        </w:tc>
        <w:tc>
          <w:tcPr>
            <w:tcW w:w="3427" w:type="dxa"/>
            <w:tcBorders>
              <w:top w:val="single" w:sz="4" w:space="0" w:color="auto"/>
              <w:left w:val="single" w:sz="4" w:space="0" w:color="auto"/>
              <w:bottom w:val="single" w:sz="4" w:space="0" w:color="auto"/>
              <w:right w:val="single" w:sz="4" w:space="0" w:color="auto"/>
            </w:tcBorders>
            <w:hideMark/>
          </w:tcPr>
          <w:p w14:paraId="2F43A72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1255</w:t>
            </w:r>
          </w:p>
          <w:p w14:paraId="517156B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(30.45)</w:t>
            </w:r>
          </w:p>
        </w:tc>
      </w:tr>
      <w:tr w:rsidR="00CC6698" w:rsidRPr="00467B9D" w14:paraId="4AF4AD25"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4F6B3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Female</w:t>
            </w:r>
          </w:p>
        </w:tc>
        <w:tc>
          <w:tcPr>
            <w:tcW w:w="3425" w:type="dxa"/>
            <w:tcBorders>
              <w:top w:val="single" w:sz="4" w:space="0" w:color="auto"/>
              <w:left w:val="single" w:sz="4" w:space="0" w:color="auto"/>
              <w:bottom w:val="single" w:sz="4" w:space="0" w:color="auto"/>
              <w:right w:val="single" w:sz="4" w:space="0" w:color="auto"/>
            </w:tcBorders>
            <w:hideMark/>
          </w:tcPr>
          <w:p w14:paraId="673ED07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2612</w:t>
            </w:r>
          </w:p>
          <w:p w14:paraId="6FD00C3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(69.51)</w:t>
            </w:r>
          </w:p>
        </w:tc>
        <w:tc>
          <w:tcPr>
            <w:tcW w:w="3427" w:type="dxa"/>
            <w:tcBorders>
              <w:top w:val="single" w:sz="4" w:space="0" w:color="auto"/>
              <w:left w:val="single" w:sz="4" w:space="0" w:color="auto"/>
              <w:bottom w:val="single" w:sz="4" w:space="0" w:color="auto"/>
              <w:right w:val="single" w:sz="4" w:space="0" w:color="auto"/>
            </w:tcBorders>
            <w:hideMark/>
          </w:tcPr>
          <w:p w14:paraId="1B709F0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1146</w:t>
            </w:r>
          </w:p>
          <w:p w14:paraId="4A9180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(30.49)</w:t>
            </w:r>
          </w:p>
        </w:tc>
      </w:tr>
      <w:tr w:rsidR="00CC6698" w:rsidRPr="00467B9D" w14:paraId="664E840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27A338BD"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Toilet facility</w:t>
            </w:r>
          </w:p>
        </w:tc>
        <w:tc>
          <w:tcPr>
            <w:tcW w:w="3425" w:type="dxa"/>
            <w:tcBorders>
              <w:top w:val="single" w:sz="4" w:space="0" w:color="auto"/>
              <w:left w:val="single" w:sz="4" w:space="0" w:color="auto"/>
              <w:bottom w:val="single" w:sz="4" w:space="0" w:color="auto"/>
              <w:right w:val="single" w:sz="4" w:space="0" w:color="auto"/>
            </w:tcBorders>
          </w:tcPr>
          <w:p w14:paraId="3BC46B66"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7958FF7E" w14:textId="77777777" w:rsidR="00CC6698" w:rsidRPr="00467B9D" w:rsidRDefault="00CC6698">
            <w:pPr>
              <w:jc w:val="center"/>
              <w:rPr>
                <w:rFonts w:ascii="Times New Roman" w:hAnsi="Times New Roman" w:cs="Times New Roman"/>
              </w:rPr>
            </w:pPr>
          </w:p>
        </w:tc>
      </w:tr>
      <w:tr w:rsidR="00CC6698" w:rsidRPr="00467B9D" w14:paraId="1AC288F3"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D2ADE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Modern</w:t>
            </w:r>
          </w:p>
        </w:tc>
        <w:tc>
          <w:tcPr>
            <w:tcW w:w="3425" w:type="dxa"/>
            <w:tcBorders>
              <w:top w:val="single" w:sz="4" w:space="0" w:color="auto"/>
              <w:left w:val="single" w:sz="4" w:space="0" w:color="auto"/>
              <w:bottom w:val="single" w:sz="4" w:space="0" w:color="auto"/>
              <w:right w:val="single" w:sz="4" w:space="0" w:color="auto"/>
            </w:tcBorders>
            <w:hideMark/>
          </w:tcPr>
          <w:p w14:paraId="209FE65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1539</w:t>
            </w:r>
          </w:p>
          <w:p w14:paraId="3153E5C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(76.76)</w:t>
            </w:r>
          </w:p>
        </w:tc>
        <w:tc>
          <w:tcPr>
            <w:tcW w:w="3427" w:type="dxa"/>
            <w:tcBorders>
              <w:top w:val="single" w:sz="4" w:space="0" w:color="auto"/>
              <w:left w:val="single" w:sz="4" w:space="0" w:color="auto"/>
              <w:bottom w:val="single" w:sz="4" w:space="0" w:color="auto"/>
              <w:right w:val="single" w:sz="4" w:space="0" w:color="auto"/>
            </w:tcBorders>
            <w:hideMark/>
          </w:tcPr>
          <w:p w14:paraId="7AA2E52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466</w:t>
            </w:r>
          </w:p>
          <w:p w14:paraId="563DC52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(23.24)</w:t>
            </w:r>
          </w:p>
        </w:tc>
      </w:tr>
      <w:tr w:rsidR="00CC6698" w:rsidRPr="00467B9D" w14:paraId="21C75355"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340C82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Others</w:t>
            </w:r>
          </w:p>
        </w:tc>
        <w:tc>
          <w:tcPr>
            <w:tcW w:w="3425" w:type="dxa"/>
            <w:tcBorders>
              <w:top w:val="single" w:sz="4" w:space="0" w:color="auto"/>
              <w:left w:val="single" w:sz="4" w:space="0" w:color="auto"/>
              <w:bottom w:val="single" w:sz="4" w:space="0" w:color="auto"/>
              <w:right w:val="single" w:sz="4" w:space="0" w:color="auto"/>
            </w:tcBorders>
            <w:hideMark/>
          </w:tcPr>
          <w:p w14:paraId="5F03F3D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3940</w:t>
            </w:r>
          </w:p>
          <w:p w14:paraId="35ADECA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(67.06)</w:t>
            </w:r>
          </w:p>
        </w:tc>
        <w:tc>
          <w:tcPr>
            <w:tcW w:w="3427" w:type="dxa"/>
            <w:tcBorders>
              <w:top w:val="single" w:sz="4" w:space="0" w:color="auto"/>
              <w:left w:val="single" w:sz="4" w:space="0" w:color="auto"/>
              <w:bottom w:val="single" w:sz="4" w:space="0" w:color="auto"/>
              <w:right w:val="single" w:sz="4" w:space="0" w:color="auto"/>
            </w:tcBorders>
            <w:hideMark/>
          </w:tcPr>
          <w:p w14:paraId="6C5D687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1935</w:t>
            </w:r>
          </w:p>
          <w:p w14:paraId="567D58D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(32.94)</w:t>
            </w:r>
          </w:p>
        </w:tc>
      </w:tr>
      <w:tr w:rsidR="00CC6698" w:rsidRPr="00467B9D" w14:paraId="1A37F53F"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tcPr>
          <w:p w14:paraId="76D4A211" w14:textId="77777777" w:rsidR="00CC6698" w:rsidRPr="00467B9D" w:rsidRDefault="00CC6698">
            <w:pPr>
              <w:jc w:val="center"/>
              <w:rPr>
                <w:rFonts w:ascii="Times New Roman" w:hAnsi="Times New Roman" w:cs="Times New Roman"/>
              </w:rPr>
            </w:pPr>
          </w:p>
        </w:tc>
        <w:tc>
          <w:tcPr>
            <w:tcW w:w="3425" w:type="dxa"/>
            <w:tcBorders>
              <w:top w:val="single" w:sz="4" w:space="0" w:color="auto"/>
              <w:left w:val="single" w:sz="4" w:space="0" w:color="auto"/>
              <w:bottom w:val="single" w:sz="4" w:space="0" w:color="auto"/>
              <w:right w:val="single" w:sz="4" w:space="0" w:color="auto"/>
            </w:tcBorders>
          </w:tcPr>
          <w:p w14:paraId="565A5D3C"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63B7B8C3" w14:textId="77777777" w:rsidR="00CC6698" w:rsidRPr="00467B9D" w:rsidRDefault="00CC6698">
            <w:pPr>
              <w:jc w:val="center"/>
              <w:rPr>
                <w:rFonts w:ascii="Times New Roman" w:hAnsi="Times New Roman" w:cs="Times New Roman"/>
              </w:rPr>
            </w:pPr>
          </w:p>
        </w:tc>
      </w:tr>
      <w:tr w:rsidR="00CC6698" w:rsidRPr="00467B9D" w14:paraId="2AC34799"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FC834A5"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Partners Schooling type</w:t>
            </w:r>
          </w:p>
        </w:tc>
        <w:tc>
          <w:tcPr>
            <w:tcW w:w="3425" w:type="dxa"/>
            <w:tcBorders>
              <w:top w:val="single" w:sz="4" w:space="0" w:color="auto"/>
              <w:left w:val="single" w:sz="4" w:space="0" w:color="auto"/>
              <w:bottom w:val="single" w:sz="4" w:space="0" w:color="auto"/>
              <w:right w:val="single" w:sz="4" w:space="0" w:color="auto"/>
            </w:tcBorders>
          </w:tcPr>
          <w:p w14:paraId="6E989812"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6F0EEDBC" w14:textId="77777777" w:rsidR="00CC6698" w:rsidRPr="00467B9D" w:rsidRDefault="00CC6698">
            <w:pPr>
              <w:jc w:val="center"/>
              <w:rPr>
                <w:rFonts w:ascii="Times New Roman" w:hAnsi="Times New Roman" w:cs="Times New Roman"/>
              </w:rPr>
            </w:pPr>
          </w:p>
        </w:tc>
      </w:tr>
      <w:tr w:rsidR="00CC6698" w:rsidRPr="00467B9D" w14:paraId="49CE82D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209E8DA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School</w:t>
            </w:r>
          </w:p>
        </w:tc>
        <w:tc>
          <w:tcPr>
            <w:tcW w:w="3425" w:type="dxa"/>
            <w:tcBorders>
              <w:top w:val="single" w:sz="4" w:space="0" w:color="auto"/>
              <w:left w:val="single" w:sz="4" w:space="0" w:color="auto"/>
              <w:bottom w:val="single" w:sz="4" w:space="0" w:color="auto"/>
              <w:right w:val="single" w:sz="4" w:space="0" w:color="auto"/>
            </w:tcBorders>
            <w:hideMark/>
          </w:tcPr>
          <w:p w14:paraId="7DAC132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4503</w:t>
            </w:r>
          </w:p>
          <w:p w14:paraId="4D68C6A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(71.98)</w:t>
            </w:r>
          </w:p>
        </w:tc>
        <w:tc>
          <w:tcPr>
            <w:tcW w:w="3427" w:type="dxa"/>
            <w:tcBorders>
              <w:top w:val="single" w:sz="4" w:space="0" w:color="auto"/>
              <w:left w:val="single" w:sz="4" w:space="0" w:color="auto"/>
              <w:bottom w:val="single" w:sz="4" w:space="0" w:color="auto"/>
              <w:right w:val="single" w:sz="4" w:space="0" w:color="auto"/>
            </w:tcBorders>
            <w:hideMark/>
          </w:tcPr>
          <w:p w14:paraId="479A6AC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1753</w:t>
            </w:r>
          </w:p>
          <w:p w14:paraId="0A00552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(28.02)</w:t>
            </w:r>
          </w:p>
        </w:tc>
      </w:tr>
      <w:tr w:rsidR="00CC6698" w:rsidRPr="00467B9D" w14:paraId="4A2DD29A"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27F5B1D" w14:textId="77777777" w:rsidR="00CC6698" w:rsidRPr="00467B9D" w:rsidRDefault="00CC6698">
            <w:pPr>
              <w:jc w:val="center"/>
              <w:rPr>
                <w:rFonts w:ascii="Times New Roman" w:hAnsi="Times New Roman" w:cs="Times New Roman"/>
              </w:rPr>
            </w:pPr>
            <w:proofErr w:type="spellStart"/>
            <w:r w:rsidRPr="00467B9D">
              <w:rPr>
                <w:rFonts w:ascii="Times New Roman" w:hAnsi="Times New Roman" w:cs="Times New Roman"/>
              </w:rPr>
              <w:t>Madrasha</w:t>
            </w:r>
            <w:proofErr w:type="spellEnd"/>
          </w:p>
        </w:tc>
        <w:tc>
          <w:tcPr>
            <w:tcW w:w="3425" w:type="dxa"/>
            <w:tcBorders>
              <w:top w:val="single" w:sz="4" w:space="0" w:color="auto"/>
              <w:left w:val="single" w:sz="4" w:space="0" w:color="auto"/>
              <w:bottom w:val="single" w:sz="4" w:space="0" w:color="auto"/>
              <w:right w:val="single" w:sz="4" w:space="0" w:color="auto"/>
            </w:tcBorders>
            <w:hideMark/>
          </w:tcPr>
          <w:p w14:paraId="3AD7208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243.1</w:t>
            </w:r>
          </w:p>
          <w:p w14:paraId="6A08CA3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(68.88)</w:t>
            </w:r>
          </w:p>
        </w:tc>
        <w:tc>
          <w:tcPr>
            <w:tcW w:w="3427" w:type="dxa"/>
            <w:tcBorders>
              <w:top w:val="single" w:sz="4" w:space="0" w:color="auto"/>
              <w:left w:val="single" w:sz="4" w:space="0" w:color="auto"/>
              <w:bottom w:val="single" w:sz="4" w:space="0" w:color="auto"/>
              <w:right w:val="single" w:sz="4" w:space="0" w:color="auto"/>
            </w:tcBorders>
            <w:hideMark/>
          </w:tcPr>
          <w:p w14:paraId="6E4195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109.8</w:t>
            </w:r>
          </w:p>
          <w:p w14:paraId="650349A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(31.12)</w:t>
            </w:r>
          </w:p>
        </w:tc>
      </w:tr>
      <w:tr w:rsidR="00CC6698" w:rsidRPr="00467B9D" w14:paraId="47446517"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AF54199"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Children Age</w:t>
            </w:r>
          </w:p>
        </w:tc>
        <w:tc>
          <w:tcPr>
            <w:tcW w:w="3425" w:type="dxa"/>
            <w:tcBorders>
              <w:top w:val="single" w:sz="4" w:space="0" w:color="auto"/>
              <w:left w:val="single" w:sz="4" w:space="0" w:color="auto"/>
              <w:bottom w:val="single" w:sz="4" w:space="0" w:color="auto"/>
              <w:right w:val="single" w:sz="4" w:space="0" w:color="auto"/>
            </w:tcBorders>
          </w:tcPr>
          <w:p w14:paraId="0DE27AC1"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448BEE5E" w14:textId="77777777" w:rsidR="00CC6698" w:rsidRPr="00467B9D" w:rsidRDefault="00CC6698">
            <w:pPr>
              <w:jc w:val="center"/>
              <w:rPr>
                <w:rFonts w:ascii="Times New Roman" w:hAnsi="Times New Roman" w:cs="Times New Roman"/>
              </w:rPr>
            </w:pPr>
          </w:p>
        </w:tc>
      </w:tr>
      <w:tr w:rsidR="00CC6698" w:rsidRPr="00467B9D" w14:paraId="07D96C0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25E6EE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0-11</w:t>
            </w:r>
          </w:p>
        </w:tc>
        <w:tc>
          <w:tcPr>
            <w:tcW w:w="3425" w:type="dxa"/>
            <w:tcBorders>
              <w:top w:val="single" w:sz="4" w:space="0" w:color="auto"/>
              <w:left w:val="single" w:sz="4" w:space="0" w:color="auto"/>
              <w:bottom w:val="single" w:sz="4" w:space="0" w:color="auto"/>
              <w:right w:val="single" w:sz="4" w:space="0" w:color="auto"/>
            </w:tcBorders>
            <w:hideMark/>
          </w:tcPr>
          <w:p w14:paraId="274A72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1375</w:t>
            </w:r>
          </w:p>
          <w:p w14:paraId="6E241F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(80.25)</w:t>
            </w:r>
          </w:p>
        </w:tc>
        <w:tc>
          <w:tcPr>
            <w:tcW w:w="3427" w:type="dxa"/>
            <w:tcBorders>
              <w:top w:val="single" w:sz="4" w:space="0" w:color="auto"/>
              <w:left w:val="single" w:sz="4" w:space="0" w:color="auto"/>
              <w:bottom w:val="single" w:sz="4" w:space="0" w:color="auto"/>
              <w:right w:val="single" w:sz="4" w:space="0" w:color="auto"/>
            </w:tcBorders>
            <w:hideMark/>
          </w:tcPr>
          <w:p w14:paraId="7ACA44D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338.3</w:t>
            </w:r>
          </w:p>
          <w:p w14:paraId="3CBF09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(19.75)</w:t>
            </w:r>
          </w:p>
        </w:tc>
      </w:tr>
      <w:tr w:rsidR="00CC6698" w:rsidRPr="00467B9D" w14:paraId="03C655E3"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3B12CCD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12-23</w:t>
            </w:r>
          </w:p>
        </w:tc>
        <w:tc>
          <w:tcPr>
            <w:tcW w:w="3425" w:type="dxa"/>
            <w:tcBorders>
              <w:top w:val="single" w:sz="4" w:space="0" w:color="auto"/>
              <w:left w:val="single" w:sz="4" w:space="0" w:color="auto"/>
              <w:bottom w:val="single" w:sz="4" w:space="0" w:color="auto"/>
              <w:right w:val="single" w:sz="4" w:space="0" w:color="auto"/>
            </w:tcBorders>
            <w:hideMark/>
          </w:tcPr>
          <w:p w14:paraId="5B49550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1082</w:t>
            </w:r>
          </w:p>
          <w:p w14:paraId="2750EB1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(66.14)</w:t>
            </w:r>
          </w:p>
        </w:tc>
        <w:tc>
          <w:tcPr>
            <w:tcW w:w="3427" w:type="dxa"/>
            <w:tcBorders>
              <w:top w:val="single" w:sz="4" w:space="0" w:color="auto"/>
              <w:left w:val="single" w:sz="4" w:space="0" w:color="auto"/>
              <w:bottom w:val="single" w:sz="4" w:space="0" w:color="auto"/>
              <w:right w:val="single" w:sz="4" w:space="0" w:color="auto"/>
            </w:tcBorders>
            <w:hideMark/>
          </w:tcPr>
          <w:p w14:paraId="665734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553.9</w:t>
            </w:r>
          </w:p>
          <w:p w14:paraId="3A91BB2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(33.86)</w:t>
            </w:r>
          </w:p>
        </w:tc>
      </w:tr>
      <w:tr w:rsidR="00CC6698" w:rsidRPr="00467B9D" w14:paraId="7BF3A68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AD9A33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24-35</w:t>
            </w:r>
          </w:p>
        </w:tc>
        <w:tc>
          <w:tcPr>
            <w:tcW w:w="3425" w:type="dxa"/>
            <w:tcBorders>
              <w:top w:val="single" w:sz="4" w:space="0" w:color="auto"/>
              <w:left w:val="single" w:sz="4" w:space="0" w:color="auto"/>
              <w:bottom w:val="single" w:sz="4" w:space="0" w:color="auto"/>
              <w:right w:val="single" w:sz="4" w:space="0" w:color="auto"/>
            </w:tcBorders>
            <w:hideMark/>
          </w:tcPr>
          <w:p w14:paraId="3A56F58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944</w:t>
            </w:r>
          </w:p>
          <w:p w14:paraId="35153A3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(61.36)</w:t>
            </w:r>
          </w:p>
        </w:tc>
        <w:tc>
          <w:tcPr>
            <w:tcW w:w="3427" w:type="dxa"/>
            <w:tcBorders>
              <w:top w:val="single" w:sz="4" w:space="0" w:color="auto"/>
              <w:left w:val="single" w:sz="4" w:space="0" w:color="auto"/>
              <w:bottom w:val="single" w:sz="4" w:space="0" w:color="auto"/>
              <w:right w:val="single" w:sz="4" w:space="0" w:color="auto"/>
            </w:tcBorders>
            <w:hideMark/>
          </w:tcPr>
          <w:p w14:paraId="0A664BF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594.6</w:t>
            </w:r>
          </w:p>
          <w:p w14:paraId="117CCDE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(38.64)</w:t>
            </w:r>
          </w:p>
        </w:tc>
      </w:tr>
      <w:tr w:rsidR="00CC6698" w:rsidRPr="00467B9D" w14:paraId="385A297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4D47744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36-47</w:t>
            </w:r>
          </w:p>
        </w:tc>
        <w:tc>
          <w:tcPr>
            <w:tcW w:w="3425" w:type="dxa"/>
            <w:tcBorders>
              <w:top w:val="single" w:sz="4" w:space="0" w:color="auto"/>
              <w:left w:val="single" w:sz="4" w:space="0" w:color="auto"/>
              <w:bottom w:val="single" w:sz="4" w:space="0" w:color="auto"/>
              <w:right w:val="single" w:sz="4" w:space="0" w:color="auto"/>
            </w:tcBorders>
            <w:hideMark/>
          </w:tcPr>
          <w:p w14:paraId="4945E59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990.4</w:t>
            </w:r>
          </w:p>
          <w:p w14:paraId="1986E65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(67.06)</w:t>
            </w:r>
          </w:p>
        </w:tc>
        <w:tc>
          <w:tcPr>
            <w:tcW w:w="3427" w:type="dxa"/>
            <w:tcBorders>
              <w:top w:val="single" w:sz="4" w:space="0" w:color="auto"/>
              <w:left w:val="single" w:sz="4" w:space="0" w:color="auto"/>
              <w:bottom w:val="single" w:sz="4" w:space="0" w:color="auto"/>
              <w:right w:val="single" w:sz="4" w:space="0" w:color="auto"/>
            </w:tcBorders>
            <w:hideMark/>
          </w:tcPr>
          <w:p w14:paraId="673E9E4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486.5</w:t>
            </w:r>
          </w:p>
          <w:p w14:paraId="684BA08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(32.94)</w:t>
            </w:r>
          </w:p>
        </w:tc>
      </w:tr>
      <w:tr w:rsidR="00CC6698" w:rsidRPr="00467B9D" w14:paraId="77FE0B0A"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75F6A76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48-59</w:t>
            </w:r>
          </w:p>
        </w:tc>
        <w:tc>
          <w:tcPr>
            <w:tcW w:w="3425" w:type="dxa"/>
            <w:tcBorders>
              <w:top w:val="single" w:sz="4" w:space="0" w:color="auto"/>
              <w:left w:val="single" w:sz="4" w:space="0" w:color="auto"/>
              <w:bottom w:val="single" w:sz="4" w:space="0" w:color="auto"/>
              <w:right w:val="single" w:sz="4" w:space="0" w:color="auto"/>
            </w:tcBorders>
            <w:hideMark/>
          </w:tcPr>
          <w:p w14:paraId="12820C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1088</w:t>
            </w:r>
          </w:p>
          <w:p w14:paraId="2237354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(71.76)</w:t>
            </w:r>
          </w:p>
        </w:tc>
        <w:tc>
          <w:tcPr>
            <w:tcW w:w="3427" w:type="dxa"/>
            <w:tcBorders>
              <w:top w:val="single" w:sz="4" w:space="0" w:color="auto"/>
              <w:left w:val="single" w:sz="4" w:space="0" w:color="auto"/>
              <w:bottom w:val="single" w:sz="4" w:space="0" w:color="auto"/>
              <w:right w:val="single" w:sz="4" w:space="0" w:color="auto"/>
            </w:tcBorders>
            <w:hideMark/>
          </w:tcPr>
          <w:p w14:paraId="3B0368F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428.3</w:t>
            </w:r>
          </w:p>
          <w:p w14:paraId="0CDF925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(28.24)</w:t>
            </w:r>
          </w:p>
        </w:tc>
      </w:tr>
      <w:tr w:rsidR="00CC6698" w:rsidRPr="00467B9D" w14:paraId="00DEBF6B"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7FA6D00"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Place of delivery</w:t>
            </w:r>
          </w:p>
        </w:tc>
        <w:tc>
          <w:tcPr>
            <w:tcW w:w="3425" w:type="dxa"/>
            <w:tcBorders>
              <w:top w:val="single" w:sz="4" w:space="0" w:color="auto"/>
              <w:left w:val="single" w:sz="4" w:space="0" w:color="auto"/>
              <w:bottom w:val="single" w:sz="4" w:space="0" w:color="auto"/>
              <w:right w:val="single" w:sz="4" w:space="0" w:color="auto"/>
            </w:tcBorders>
          </w:tcPr>
          <w:p w14:paraId="0D348846"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335C8ECB" w14:textId="77777777" w:rsidR="00CC6698" w:rsidRPr="00467B9D" w:rsidRDefault="00CC6698">
            <w:pPr>
              <w:jc w:val="center"/>
              <w:rPr>
                <w:rFonts w:ascii="Times New Roman" w:hAnsi="Times New Roman" w:cs="Times New Roman"/>
              </w:rPr>
            </w:pPr>
          </w:p>
        </w:tc>
      </w:tr>
      <w:tr w:rsidR="00CC6698" w:rsidRPr="00467B9D" w14:paraId="29A8AF4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7C620BC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Home</w:t>
            </w:r>
          </w:p>
        </w:tc>
        <w:tc>
          <w:tcPr>
            <w:tcW w:w="3425" w:type="dxa"/>
            <w:tcBorders>
              <w:top w:val="single" w:sz="4" w:space="0" w:color="auto"/>
              <w:left w:val="single" w:sz="4" w:space="0" w:color="auto"/>
              <w:bottom w:val="single" w:sz="4" w:space="0" w:color="auto"/>
              <w:right w:val="single" w:sz="4" w:space="0" w:color="auto"/>
            </w:tcBorders>
            <w:hideMark/>
          </w:tcPr>
          <w:p w14:paraId="586B2CC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1580</w:t>
            </w:r>
          </w:p>
          <w:p w14:paraId="22A0F4E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(64.19)</w:t>
            </w:r>
          </w:p>
        </w:tc>
        <w:tc>
          <w:tcPr>
            <w:tcW w:w="3427" w:type="dxa"/>
            <w:tcBorders>
              <w:top w:val="single" w:sz="4" w:space="0" w:color="auto"/>
              <w:left w:val="single" w:sz="4" w:space="0" w:color="auto"/>
              <w:bottom w:val="single" w:sz="4" w:space="0" w:color="auto"/>
              <w:right w:val="single" w:sz="4" w:space="0" w:color="auto"/>
            </w:tcBorders>
            <w:hideMark/>
          </w:tcPr>
          <w:p w14:paraId="13E0276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881.6</w:t>
            </w:r>
          </w:p>
          <w:p w14:paraId="19533F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(35.81)</w:t>
            </w:r>
          </w:p>
        </w:tc>
      </w:tr>
      <w:tr w:rsidR="00CC6698" w:rsidRPr="00467B9D" w14:paraId="6A190C18"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4757E5D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Hospital facility</w:t>
            </w:r>
          </w:p>
        </w:tc>
        <w:tc>
          <w:tcPr>
            <w:tcW w:w="3425" w:type="dxa"/>
            <w:tcBorders>
              <w:top w:val="single" w:sz="4" w:space="0" w:color="auto"/>
              <w:left w:val="single" w:sz="4" w:space="0" w:color="auto"/>
              <w:bottom w:val="single" w:sz="4" w:space="0" w:color="auto"/>
              <w:right w:val="single" w:sz="4" w:space="0" w:color="auto"/>
            </w:tcBorders>
            <w:hideMark/>
          </w:tcPr>
          <w:p w14:paraId="12186C4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1821</w:t>
            </w:r>
          </w:p>
          <w:p w14:paraId="4DFEA21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(75.03)</w:t>
            </w:r>
          </w:p>
        </w:tc>
        <w:tc>
          <w:tcPr>
            <w:tcW w:w="3427" w:type="dxa"/>
            <w:tcBorders>
              <w:top w:val="single" w:sz="4" w:space="0" w:color="auto"/>
              <w:left w:val="single" w:sz="4" w:space="0" w:color="auto"/>
              <w:bottom w:val="single" w:sz="4" w:space="0" w:color="auto"/>
              <w:right w:val="single" w:sz="4" w:space="0" w:color="auto"/>
            </w:tcBorders>
            <w:hideMark/>
          </w:tcPr>
          <w:p w14:paraId="3C9DB62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606</w:t>
            </w:r>
          </w:p>
          <w:p w14:paraId="0961056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(24.97)</w:t>
            </w:r>
          </w:p>
        </w:tc>
      </w:tr>
      <w:tr w:rsidR="00CC6698" w:rsidRPr="00467B9D" w14:paraId="0CE44BD8"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DF1E017"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Birth Order</w:t>
            </w:r>
          </w:p>
        </w:tc>
        <w:tc>
          <w:tcPr>
            <w:tcW w:w="3425" w:type="dxa"/>
            <w:tcBorders>
              <w:top w:val="single" w:sz="4" w:space="0" w:color="auto"/>
              <w:left w:val="single" w:sz="4" w:space="0" w:color="auto"/>
              <w:bottom w:val="single" w:sz="4" w:space="0" w:color="auto"/>
              <w:right w:val="single" w:sz="4" w:space="0" w:color="auto"/>
            </w:tcBorders>
          </w:tcPr>
          <w:p w14:paraId="232EB75C"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523D1891" w14:textId="77777777" w:rsidR="00CC6698" w:rsidRPr="00467B9D" w:rsidRDefault="00CC6698">
            <w:pPr>
              <w:jc w:val="center"/>
              <w:rPr>
                <w:rFonts w:ascii="Times New Roman" w:hAnsi="Times New Roman" w:cs="Times New Roman"/>
              </w:rPr>
            </w:pPr>
          </w:p>
        </w:tc>
      </w:tr>
      <w:tr w:rsidR="00CC6698" w:rsidRPr="00467B9D" w14:paraId="0922FFD3"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2D3E56C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1-3</w:t>
            </w:r>
          </w:p>
        </w:tc>
        <w:tc>
          <w:tcPr>
            <w:tcW w:w="3425" w:type="dxa"/>
            <w:tcBorders>
              <w:top w:val="single" w:sz="4" w:space="0" w:color="auto"/>
              <w:left w:val="single" w:sz="4" w:space="0" w:color="auto"/>
              <w:bottom w:val="single" w:sz="4" w:space="0" w:color="auto"/>
              <w:right w:val="single" w:sz="4" w:space="0" w:color="auto"/>
            </w:tcBorders>
            <w:hideMark/>
          </w:tcPr>
          <w:p w14:paraId="4B945B8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4899</w:t>
            </w:r>
          </w:p>
          <w:p w14:paraId="1587085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(70.97)</w:t>
            </w:r>
          </w:p>
        </w:tc>
        <w:tc>
          <w:tcPr>
            <w:tcW w:w="3427" w:type="dxa"/>
            <w:tcBorders>
              <w:top w:val="single" w:sz="4" w:space="0" w:color="auto"/>
              <w:left w:val="single" w:sz="4" w:space="0" w:color="auto"/>
              <w:bottom w:val="single" w:sz="4" w:space="0" w:color="auto"/>
              <w:right w:val="single" w:sz="4" w:space="0" w:color="auto"/>
            </w:tcBorders>
            <w:hideMark/>
          </w:tcPr>
          <w:p w14:paraId="7858502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2004</w:t>
            </w:r>
          </w:p>
          <w:p w14:paraId="6F07610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(29.03)</w:t>
            </w:r>
          </w:p>
        </w:tc>
      </w:tr>
      <w:tr w:rsidR="00CC6698" w:rsidRPr="00467B9D" w14:paraId="07B0A62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EBCFBE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w:t>
            </w:r>
          </w:p>
        </w:tc>
        <w:tc>
          <w:tcPr>
            <w:tcW w:w="3425" w:type="dxa"/>
            <w:tcBorders>
              <w:top w:val="single" w:sz="4" w:space="0" w:color="auto"/>
              <w:left w:val="single" w:sz="4" w:space="0" w:color="auto"/>
              <w:bottom w:val="single" w:sz="4" w:space="0" w:color="auto"/>
              <w:right w:val="single" w:sz="4" w:space="0" w:color="auto"/>
            </w:tcBorders>
            <w:hideMark/>
          </w:tcPr>
          <w:p w14:paraId="5317790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549.2</w:t>
            </w:r>
          </w:p>
          <w:p w14:paraId="468A9AF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(59.7)</w:t>
            </w:r>
          </w:p>
        </w:tc>
        <w:tc>
          <w:tcPr>
            <w:tcW w:w="3427" w:type="dxa"/>
            <w:tcBorders>
              <w:top w:val="single" w:sz="4" w:space="0" w:color="auto"/>
              <w:left w:val="single" w:sz="4" w:space="0" w:color="auto"/>
              <w:bottom w:val="single" w:sz="4" w:space="0" w:color="auto"/>
              <w:right w:val="single" w:sz="4" w:space="0" w:color="auto"/>
            </w:tcBorders>
            <w:hideMark/>
          </w:tcPr>
          <w:p w14:paraId="4E66FF7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370.7</w:t>
            </w:r>
          </w:p>
          <w:p w14:paraId="60646CD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(40.3)</w:t>
            </w:r>
          </w:p>
        </w:tc>
      </w:tr>
      <w:tr w:rsidR="00CC6698" w:rsidRPr="00467B9D" w14:paraId="52CA046F"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EE2565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7-10</w:t>
            </w:r>
          </w:p>
        </w:tc>
        <w:tc>
          <w:tcPr>
            <w:tcW w:w="3425" w:type="dxa"/>
            <w:tcBorders>
              <w:top w:val="single" w:sz="4" w:space="0" w:color="auto"/>
              <w:left w:val="single" w:sz="4" w:space="0" w:color="auto"/>
              <w:bottom w:val="single" w:sz="4" w:space="0" w:color="auto"/>
              <w:right w:val="single" w:sz="4" w:space="0" w:color="auto"/>
            </w:tcBorders>
            <w:hideMark/>
          </w:tcPr>
          <w:p w14:paraId="6C18433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30.33</w:t>
            </w:r>
          </w:p>
          <w:p w14:paraId="79D68FF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(53.13)</w:t>
            </w:r>
          </w:p>
        </w:tc>
        <w:tc>
          <w:tcPr>
            <w:tcW w:w="3427" w:type="dxa"/>
            <w:tcBorders>
              <w:top w:val="single" w:sz="4" w:space="0" w:color="auto"/>
              <w:left w:val="single" w:sz="4" w:space="0" w:color="auto"/>
              <w:bottom w:val="single" w:sz="4" w:space="0" w:color="auto"/>
              <w:right w:val="single" w:sz="4" w:space="0" w:color="auto"/>
            </w:tcBorders>
            <w:hideMark/>
          </w:tcPr>
          <w:p w14:paraId="375E80A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26.76</w:t>
            </w:r>
          </w:p>
          <w:p w14:paraId="3F7A52D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(46.87)</w:t>
            </w:r>
          </w:p>
        </w:tc>
      </w:tr>
      <w:tr w:rsidR="00CC6698" w:rsidRPr="00467B9D" w14:paraId="222F3476"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2B1904D8"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Fever</w:t>
            </w:r>
          </w:p>
        </w:tc>
        <w:tc>
          <w:tcPr>
            <w:tcW w:w="3425" w:type="dxa"/>
            <w:tcBorders>
              <w:top w:val="single" w:sz="4" w:space="0" w:color="auto"/>
              <w:left w:val="single" w:sz="4" w:space="0" w:color="auto"/>
              <w:bottom w:val="single" w:sz="4" w:space="0" w:color="auto"/>
              <w:right w:val="single" w:sz="4" w:space="0" w:color="auto"/>
            </w:tcBorders>
          </w:tcPr>
          <w:p w14:paraId="79DBA93C"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7AF849AC" w14:textId="77777777" w:rsidR="00CC6698" w:rsidRPr="00467B9D" w:rsidRDefault="00CC6698">
            <w:pPr>
              <w:jc w:val="center"/>
              <w:rPr>
                <w:rFonts w:ascii="Times New Roman" w:hAnsi="Times New Roman" w:cs="Times New Roman"/>
              </w:rPr>
            </w:pPr>
          </w:p>
        </w:tc>
      </w:tr>
      <w:tr w:rsidR="00CC6698" w:rsidRPr="00467B9D" w14:paraId="2DEC695A"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7FC58C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tcBorders>
              <w:top w:val="single" w:sz="4" w:space="0" w:color="auto"/>
              <w:left w:val="single" w:sz="4" w:space="0" w:color="auto"/>
              <w:bottom w:val="single" w:sz="4" w:space="0" w:color="auto"/>
              <w:right w:val="single" w:sz="4" w:space="0" w:color="auto"/>
            </w:tcBorders>
            <w:hideMark/>
          </w:tcPr>
          <w:p w14:paraId="76E68FD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3647</w:t>
            </w:r>
          </w:p>
          <w:p w14:paraId="0628811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(69.89)</w:t>
            </w:r>
          </w:p>
        </w:tc>
        <w:tc>
          <w:tcPr>
            <w:tcW w:w="3427" w:type="dxa"/>
            <w:tcBorders>
              <w:top w:val="single" w:sz="4" w:space="0" w:color="auto"/>
              <w:left w:val="single" w:sz="4" w:space="0" w:color="auto"/>
              <w:bottom w:val="single" w:sz="4" w:space="0" w:color="auto"/>
              <w:right w:val="single" w:sz="4" w:space="0" w:color="auto"/>
            </w:tcBorders>
            <w:hideMark/>
          </w:tcPr>
          <w:p w14:paraId="5AEC6D4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1571</w:t>
            </w:r>
          </w:p>
          <w:p w14:paraId="3B28F93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(30.11)</w:t>
            </w:r>
          </w:p>
        </w:tc>
      </w:tr>
      <w:tr w:rsidR="00CC6698" w:rsidRPr="00467B9D" w14:paraId="6A3A8FEA"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1925D0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tcBorders>
              <w:top w:val="single" w:sz="4" w:space="0" w:color="auto"/>
              <w:left w:val="single" w:sz="4" w:space="0" w:color="auto"/>
              <w:bottom w:val="single" w:sz="4" w:space="0" w:color="auto"/>
              <w:right w:val="single" w:sz="4" w:space="0" w:color="auto"/>
            </w:tcBorders>
            <w:hideMark/>
          </w:tcPr>
          <w:p w14:paraId="47081D1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1828</w:t>
            </w:r>
          </w:p>
          <w:p w14:paraId="1D5056F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(68.81)</w:t>
            </w:r>
          </w:p>
        </w:tc>
        <w:tc>
          <w:tcPr>
            <w:tcW w:w="3427" w:type="dxa"/>
            <w:tcBorders>
              <w:top w:val="single" w:sz="4" w:space="0" w:color="auto"/>
              <w:left w:val="single" w:sz="4" w:space="0" w:color="auto"/>
              <w:bottom w:val="single" w:sz="4" w:space="0" w:color="auto"/>
              <w:right w:val="single" w:sz="4" w:space="0" w:color="auto"/>
            </w:tcBorders>
            <w:hideMark/>
          </w:tcPr>
          <w:p w14:paraId="2E242AC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828.7</w:t>
            </w:r>
          </w:p>
          <w:p w14:paraId="3C88E15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(31.19)</w:t>
            </w:r>
          </w:p>
        </w:tc>
      </w:tr>
      <w:tr w:rsidR="00CC6698" w:rsidRPr="00467B9D" w14:paraId="402EE91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3AFE9C2"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Cough</w:t>
            </w:r>
          </w:p>
        </w:tc>
        <w:tc>
          <w:tcPr>
            <w:tcW w:w="3425" w:type="dxa"/>
            <w:tcBorders>
              <w:top w:val="single" w:sz="4" w:space="0" w:color="auto"/>
              <w:left w:val="single" w:sz="4" w:space="0" w:color="auto"/>
              <w:bottom w:val="single" w:sz="4" w:space="0" w:color="auto"/>
              <w:right w:val="single" w:sz="4" w:space="0" w:color="auto"/>
            </w:tcBorders>
          </w:tcPr>
          <w:p w14:paraId="6EA7AAF0"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3155B5DF" w14:textId="77777777" w:rsidR="00CC6698" w:rsidRPr="00467B9D" w:rsidRDefault="00CC6698">
            <w:pPr>
              <w:jc w:val="center"/>
              <w:rPr>
                <w:rFonts w:ascii="Times New Roman" w:hAnsi="Times New Roman" w:cs="Times New Roman"/>
              </w:rPr>
            </w:pPr>
          </w:p>
        </w:tc>
      </w:tr>
      <w:tr w:rsidR="00CC6698" w:rsidRPr="00467B9D" w14:paraId="48505F18"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62B07F8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tcBorders>
              <w:top w:val="single" w:sz="4" w:space="0" w:color="auto"/>
              <w:left w:val="single" w:sz="4" w:space="0" w:color="auto"/>
              <w:bottom w:val="single" w:sz="4" w:space="0" w:color="auto"/>
              <w:right w:val="single" w:sz="4" w:space="0" w:color="auto"/>
            </w:tcBorders>
            <w:hideMark/>
          </w:tcPr>
          <w:p w14:paraId="281941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3469</w:t>
            </w:r>
          </w:p>
          <w:p w14:paraId="6BE05AF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(69.39)</w:t>
            </w:r>
          </w:p>
        </w:tc>
        <w:tc>
          <w:tcPr>
            <w:tcW w:w="3427" w:type="dxa"/>
            <w:tcBorders>
              <w:top w:val="single" w:sz="4" w:space="0" w:color="auto"/>
              <w:left w:val="single" w:sz="4" w:space="0" w:color="auto"/>
              <w:bottom w:val="single" w:sz="4" w:space="0" w:color="auto"/>
              <w:right w:val="single" w:sz="4" w:space="0" w:color="auto"/>
            </w:tcBorders>
            <w:hideMark/>
          </w:tcPr>
          <w:p w14:paraId="190FBDF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1530</w:t>
            </w:r>
          </w:p>
          <w:p w14:paraId="0BF81BD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(30.61)</w:t>
            </w:r>
          </w:p>
        </w:tc>
      </w:tr>
      <w:tr w:rsidR="00CC6698" w:rsidRPr="00467B9D" w14:paraId="74BED43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4E5CF5B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tcBorders>
              <w:top w:val="single" w:sz="4" w:space="0" w:color="auto"/>
              <w:left w:val="single" w:sz="4" w:space="0" w:color="auto"/>
              <w:bottom w:val="single" w:sz="4" w:space="0" w:color="auto"/>
              <w:right w:val="single" w:sz="4" w:space="0" w:color="auto"/>
            </w:tcBorders>
            <w:hideMark/>
          </w:tcPr>
          <w:p w14:paraId="5F4B005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2005</w:t>
            </w:r>
          </w:p>
          <w:p w14:paraId="5B59C0E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(69.71)</w:t>
            </w:r>
          </w:p>
        </w:tc>
        <w:tc>
          <w:tcPr>
            <w:tcW w:w="3427" w:type="dxa"/>
            <w:tcBorders>
              <w:top w:val="single" w:sz="4" w:space="0" w:color="auto"/>
              <w:left w:val="single" w:sz="4" w:space="0" w:color="auto"/>
              <w:bottom w:val="single" w:sz="4" w:space="0" w:color="auto"/>
              <w:right w:val="single" w:sz="4" w:space="0" w:color="auto"/>
            </w:tcBorders>
            <w:hideMark/>
          </w:tcPr>
          <w:p w14:paraId="1D4B5FC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871.4</w:t>
            </w:r>
          </w:p>
          <w:p w14:paraId="6FA7002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(30.29)</w:t>
            </w:r>
          </w:p>
        </w:tc>
      </w:tr>
      <w:tr w:rsidR="00CC6698" w:rsidRPr="00467B9D" w14:paraId="68B22657"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57DFB385"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lastRenderedPageBreak/>
              <w:t>Diarrhea</w:t>
            </w:r>
          </w:p>
        </w:tc>
        <w:tc>
          <w:tcPr>
            <w:tcW w:w="3425" w:type="dxa"/>
            <w:tcBorders>
              <w:top w:val="single" w:sz="4" w:space="0" w:color="auto"/>
              <w:left w:val="single" w:sz="4" w:space="0" w:color="auto"/>
              <w:bottom w:val="single" w:sz="4" w:space="0" w:color="auto"/>
              <w:right w:val="single" w:sz="4" w:space="0" w:color="auto"/>
            </w:tcBorders>
          </w:tcPr>
          <w:p w14:paraId="3BF6CD0F"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062586D4" w14:textId="77777777" w:rsidR="00CC6698" w:rsidRPr="00467B9D" w:rsidRDefault="00CC6698">
            <w:pPr>
              <w:jc w:val="center"/>
              <w:rPr>
                <w:rFonts w:ascii="Times New Roman" w:hAnsi="Times New Roman" w:cs="Times New Roman"/>
              </w:rPr>
            </w:pPr>
          </w:p>
        </w:tc>
      </w:tr>
      <w:tr w:rsidR="00CC6698" w:rsidRPr="00467B9D" w14:paraId="15CBAA3F"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575C1B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No</w:t>
            </w:r>
          </w:p>
        </w:tc>
        <w:tc>
          <w:tcPr>
            <w:tcW w:w="3425" w:type="dxa"/>
            <w:tcBorders>
              <w:top w:val="single" w:sz="4" w:space="0" w:color="auto"/>
              <w:left w:val="single" w:sz="4" w:space="0" w:color="auto"/>
              <w:bottom w:val="single" w:sz="4" w:space="0" w:color="auto"/>
              <w:right w:val="single" w:sz="4" w:space="0" w:color="auto"/>
            </w:tcBorders>
            <w:hideMark/>
          </w:tcPr>
          <w:p w14:paraId="6194F80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5198</w:t>
            </w:r>
          </w:p>
          <w:p w14:paraId="2AFBCBA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(69.32)</w:t>
            </w:r>
          </w:p>
        </w:tc>
        <w:tc>
          <w:tcPr>
            <w:tcW w:w="3427" w:type="dxa"/>
            <w:tcBorders>
              <w:top w:val="single" w:sz="4" w:space="0" w:color="auto"/>
              <w:left w:val="single" w:sz="4" w:space="0" w:color="auto"/>
              <w:bottom w:val="single" w:sz="4" w:space="0" w:color="auto"/>
              <w:right w:val="single" w:sz="4" w:space="0" w:color="auto"/>
            </w:tcBorders>
            <w:hideMark/>
          </w:tcPr>
          <w:p w14:paraId="18C0BED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2300</w:t>
            </w:r>
          </w:p>
          <w:p w14:paraId="356599D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(30.68)</w:t>
            </w:r>
          </w:p>
        </w:tc>
      </w:tr>
      <w:tr w:rsidR="00CC6698" w:rsidRPr="00467B9D" w14:paraId="7FA5FCAC"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414EDDE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Yes</w:t>
            </w:r>
          </w:p>
        </w:tc>
        <w:tc>
          <w:tcPr>
            <w:tcW w:w="3425" w:type="dxa"/>
            <w:tcBorders>
              <w:top w:val="single" w:sz="4" w:space="0" w:color="auto"/>
              <w:left w:val="single" w:sz="4" w:space="0" w:color="auto"/>
              <w:bottom w:val="single" w:sz="4" w:space="0" w:color="auto"/>
              <w:right w:val="single" w:sz="4" w:space="0" w:color="auto"/>
            </w:tcBorders>
            <w:hideMark/>
          </w:tcPr>
          <w:p w14:paraId="09A37E1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277</w:t>
            </w:r>
          </w:p>
          <w:p w14:paraId="6028573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(73.22)</w:t>
            </w:r>
          </w:p>
        </w:tc>
        <w:tc>
          <w:tcPr>
            <w:tcW w:w="3427" w:type="dxa"/>
            <w:tcBorders>
              <w:top w:val="single" w:sz="4" w:space="0" w:color="auto"/>
              <w:left w:val="single" w:sz="4" w:space="0" w:color="auto"/>
              <w:bottom w:val="single" w:sz="4" w:space="0" w:color="auto"/>
              <w:right w:val="single" w:sz="4" w:space="0" w:color="auto"/>
            </w:tcBorders>
            <w:hideMark/>
          </w:tcPr>
          <w:p w14:paraId="06A7FC8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10.3</w:t>
            </w:r>
          </w:p>
          <w:p w14:paraId="758EBAE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(26.78)</w:t>
            </w:r>
          </w:p>
        </w:tc>
      </w:tr>
      <w:tr w:rsidR="00CC6698" w:rsidRPr="00467B9D" w14:paraId="68B88075"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DDB45F4"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Area of residence</w:t>
            </w:r>
          </w:p>
        </w:tc>
        <w:tc>
          <w:tcPr>
            <w:tcW w:w="3425" w:type="dxa"/>
            <w:tcBorders>
              <w:top w:val="single" w:sz="4" w:space="0" w:color="auto"/>
              <w:left w:val="single" w:sz="4" w:space="0" w:color="auto"/>
              <w:bottom w:val="single" w:sz="4" w:space="0" w:color="auto"/>
              <w:right w:val="single" w:sz="4" w:space="0" w:color="auto"/>
            </w:tcBorders>
          </w:tcPr>
          <w:p w14:paraId="001751AD"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19A4F786" w14:textId="77777777" w:rsidR="00CC6698" w:rsidRPr="00467B9D" w:rsidRDefault="00CC6698">
            <w:pPr>
              <w:jc w:val="center"/>
              <w:rPr>
                <w:rFonts w:ascii="Times New Roman" w:hAnsi="Times New Roman" w:cs="Times New Roman"/>
              </w:rPr>
            </w:pPr>
          </w:p>
        </w:tc>
      </w:tr>
      <w:tr w:rsidR="00CC6698" w:rsidRPr="00467B9D" w14:paraId="0E6A3D74"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0924F98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Urban</w:t>
            </w:r>
          </w:p>
        </w:tc>
        <w:tc>
          <w:tcPr>
            <w:tcW w:w="3425" w:type="dxa"/>
            <w:tcBorders>
              <w:top w:val="single" w:sz="4" w:space="0" w:color="auto"/>
              <w:left w:val="single" w:sz="4" w:space="0" w:color="auto"/>
              <w:bottom w:val="single" w:sz="4" w:space="0" w:color="auto"/>
              <w:right w:val="single" w:sz="4" w:space="0" w:color="auto"/>
            </w:tcBorders>
            <w:hideMark/>
          </w:tcPr>
          <w:p w14:paraId="6A850BA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1560</w:t>
            </w:r>
          </w:p>
          <w:p w14:paraId="0D1BEEB1"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(74.85)</w:t>
            </w:r>
          </w:p>
        </w:tc>
        <w:tc>
          <w:tcPr>
            <w:tcW w:w="3427" w:type="dxa"/>
            <w:tcBorders>
              <w:top w:val="single" w:sz="4" w:space="0" w:color="auto"/>
              <w:left w:val="single" w:sz="4" w:space="0" w:color="auto"/>
              <w:bottom w:val="single" w:sz="4" w:space="0" w:color="auto"/>
              <w:right w:val="single" w:sz="4" w:space="0" w:color="auto"/>
            </w:tcBorders>
            <w:hideMark/>
          </w:tcPr>
          <w:p w14:paraId="03A0AF8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524.2</w:t>
            </w:r>
          </w:p>
          <w:p w14:paraId="467B975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(25.15)</w:t>
            </w:r>
          </w:p>
        </w:tc>
      </w:tr>
      <w:tr w:rsidR="00CC6698" w:rsidRPr="00467B9D" w14:paraId="3681872F"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hideMark/>
          </w:tcPr>
          <w:p w14:paraId="1CC431E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Rural</w:t>
            </w:r>
          </w:p>
        </w:tc>
        <w:tc>
          <w:tcPr>
            <w:tcW w:w="3425" w:type="dxa"/>
            <w:tcBorders>
              <w:top w:val="single" w:sz="4" w:space="0" w:color="auto"/>
              <w:left w:val="single" w:sz="4" w:space="0" w:color="auto"/>
              <w:bottom w:val="single" w:sz="4" w:space="0" w:color="auto"/>
              <w:right w:val="single" w:sz="4" w:space="0" w:color="auto"/>
            </w:tcBorders>
            <w:hideMark/>
          </w:tcPr>
          <w:p w14:paraId="2DBA5B0F"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3919</w:t>
            </w:r>
          </w:p>
          <w:p w14:paraId="61440B8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(67.61)</w:t>
            </w:r>
          </w:p>
        </w:tc>
        <w:tc>
          <w:tcPr>
            <w:tcW w:w="3427" w:type="dxa"/>
            <w:tcBorders>
              <w:top w:val="single" w:sz="4" w:space="0" w:color="auto"/>
              <w:left w:val="single" w:sz="4" w:space="0" w:color="auto"/>
              <w:bottom w:val="single" w:sz="4" w:space="0" w:color="auto"/>
              <w:right w:val="single" w:sz="4" w:space="0" w:color="auto"/>
            </w:tcBorders>
            <w:hideMark/>
          </w:tcPr>
          <w:p w14:paraId="0A7AA23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1877</w:t>
            </w:r>
          </w:p>
          <w:p w14:paraId="1DADFAF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(32.39)</w:t>
            </w:r>
          </w:p>
        </w:tc>
      </w:tr>
      <w:tr w:rsidR="00CC6698" w:rsidRPr="00467B9D" w14:paraId="4472EF01"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222BEB6B" w14:textId="77777777" w:rsidR="00CC6698" w:rsidRPr="00467B9D" w:rsidRDefault="00CC6698">
            <w:pPr>
              <w:rPr>
                <w:rFonts w:ascii="Times New Roman" w:hAnsi="Times New Roman" w:cs="Times New Roman"/>
                <w:b/>
                <w:bCs/>
              </w:rPr>
            </w:pPr>
            <w:r w:rsidRPr="00467B9D">
              <w:rPr>
                <w:rFonts w:ascii="Times New Roman" w:hAnsi="Times New Roman" w:cs="Times New Roman"/>
                <w:b/>
                <w:bCs/>
              </w:rPr>
              <w:t>Division</w:t>
            </w:r>
          </w:p>
        </w:tc>
        <w:tc>
          <w:tcPr>
            <w:tcW w:w="3425" w:type="dxa"/>
            <w:tcBorders>
              <w:top w:val="single" w:sz="4" w:space="0" w:color="auto"/>
              <w:left w:val="single" w:sz="4" w:space="0" w:color="auto"/>
              <w:bottom w:val="single" w:sz="4" w:space="0" w:color="auto"/>
              <w:right w:val="single" w:sz="4" w:space="0" w:color="auto"/>
            </w:tcBorders>
          </w:tcPr>
          <w:p w14:paraId="09F33D71" w14:textId="77777777" w:rsidR="00CC6698" w:rsidRPr="00467B9D" w:rsidRDefault="00CC6698">
            <w:pPr>
              <w:jc w:val="center"/>
              <w:rPr>
                <w:rFonts w:ascii="Times New Roman" w:hAnsi="Times New Roman" w:cs="Times New Roman"/>
              </w:rPr>
            </w:pPr>
          </w:p>
        </w:tc>
        <w:tc>
          <w:tcPr>
            <w:tcW w:w="3427" w:type="dxa"/>
            <w:tcBorders>
              <w:top w:val="single" w:sz="4" w:space="0" w:color="auto"/>
              <w:left w:val="single" w:sz="4" w:space="0" w:color="auto"/>
              <w:bottom w:val="single" w:sz="4" w:space="0" w:color="auto"/>
              <w:right w:val="single" w:sz="4" w:space="0" w:color="auto"/>
            </w:tcBorders>
          </w:tcPr>
          <w:p w14:paraId="5388DC29" w14:textId="77777777" w:rsidR="00CC6698" w:rsidRPr="00467B9D" w:rsidRDefault="00CC6698">
            <w:pPr>
              <w:jc w:val="center"/>
              <w:rPr>
                <w:rFonts w:ascii="Times New Roman" w:hAnsi="Times New Roman" w:cs="Times New Roman"/>
              </w:rPr>
            </w:pPr>
          </w:p>
        </w:tc>
      </w:tr>
      <w:tr w:rsidR="00CC6698" w:rsidRPr="00467B9D" w14:paraId="650F7D68"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0847D89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Barisal</w:t>
            </w:r>
          </w:p>
        </w:tc>
        <w:tc>
          <w:tcPr>
            <w:tcW w:w="3425" w:type="dxa"/>
            <w:tcBorders>
              <w:top w:val="single" w:sz="4" w:space="0" w:color="auto"/>
              <w:left w:val="single" w:sz="4" w:space="0" w:color="auto"/>
              <w:bottom w:val="single" w:sz="4" w:space="0" w:color="auto"/>
              <w:right w:val="single" w:sz="4" w:space="0" w:color="auto"/>
            </w:tcBorders>
            <w:hideMark/>
          </w:tcPr>
          <w:p w14:paraId="474D3A4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299.7</w:t>
            </w:r>
          </w:p>
          <w:p w14:paraId="78C08CD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(67.37)</w:t>
            </w:r>
          </w:p>
        </w:tc>
        <w:tc>
          <w:tcPr>
            <w:tcW w:w="3427" w:type="dxa"/>
            <w:tcBorders>
              <w:top w:val="single" w:sz="4" w:space="0" w:color="auto"/>
              <w:left w:val="single" w:sz="4" w:space="0" w:color="auto"/>
              <w:bottom w:val="single" w:sz="4" w:space="0" w:color="auto"/>
              <w:right w:val="single" w:sz="4" w:space="0" w:color="auto"/>
            </w:tcBorders>
            <w:hideMark/>
          </w:tcPr>
          <w:p w14:paraId="0DE78A3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145.2</w:t>
            </w:r>
          </w:p>
          <w:p w14:paraId="06AE3AB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(32.63)</w:t>
            </w:r>
          </w:p>
        </w:tc>
      </w:tr>
      <w:tr w:rsidR="00CC6698" w:rsidRPr="00467B9D" w14:paraId="39CED4B6"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1E4AF37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Chittagong</w:t>
            </w:r>
          </w:p>
        </w:tc>
        <w:tc>
          <w:tcPr>
            <w:tcW w:w="3425" w:type="dxa"/>
            <w:tcBorders>
              <w:top w:val="single" w:sz="4" w:space="0" w:color="auto"/>
              <w:left w:val="single" w:sz="4" w:space="0" w:color="auto"/>
              <w:bottom w:val="single" w:sz="4" w:space="0" w:color="auto"/>
              <w:right w:val="single" w:sz="4" w:space="0" w:color="auto"/>
            </w:tcBorders>
            <w:hideMark/>
          </w:tcPr>
          <w:p w14:paraId="3C6A2F23"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1108</w:t>
            </w:r>
          </w:p>
          <w:p w14:paraId="509F1992"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(67.99)</w:t>
            </w:r>
          </w:p>
        </w:tc>
        <w:tc>
          <w:tcPr>
            <w:tcW w:w="3427" w:type="dxa"/>
            <w:tcBorders>
              <w:top w:val="single" w:sz="4" w:space="0" w:color="auto"/>
              <w:left w:val="single" w:sz="4" w:space="0" w:color="auto"/>
              <w:bottom w:val="single" w:sz="4" w:space="0" w:color="auto"/>
              <w:right w:val="single" w:sz="4" w:space="0" w:color="auto"/>
            </w:tcBorders>
            <w:hideMark/>
          </w:tcPr>
          <w:p w14:paraId="02A4D74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521.5</w:t>
            </w:r>
          </w:p>
          <w:p w14:paraId="08E44F9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(32.01)</w:t>
            </w:r>
          </w:p>
        </w:tc>
      </w:tr>
      <w:tr w:rsidR="00CC6698" w:rsidRPr="00467B9D" w14:paraId="1E5939F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4EC32E10"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Dhaka</w:t>
            </w:r>
          </w:p>
        </w:tc>
        <w:tc>
          <w:tcPr>
            <w:tcW w:w="3425" w:type="dxa"/>
            <w:tcBorders>
              <w:top w:val="single" w:sz="4" w:space="0" w:color="auto"/>
              <w:left w:val="single" w:sz="4" w:space="0" w:color="auto"/>
              <w:bottom w:val="single" w:sz="4" w:space="0" w:color="auto"/>
              <w:right w:val="single" w:sz="4" w:space="0" w:color="auto"/>
            </w:tcBorders>
            <w:hideMark/>
          </w:tcPr>
          <w:p w14:paraId="30CAF23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1472</w:t>
            </w:r>
          </w:p>
          <w:p w14:paraId="74BA9F4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(74.74)</w:t>
            </w:r>
          </w:p>
        </w:tc>
        <w:tc>
          <w:tcPr>
            <w:tcW w:w="3427" w:type="dxa"/>
            <w:tcBorders>
              <w:top w:val="single" w:sz="4" w:space="0" w:color="auto"/>
              <w:left w:val="single" w:sz="4" w:space="0" w:color="auto"/>
              <w:bottom w:val="single" w:sz="4" w:space="0" w:color="auto"/>
              <w:right w:val="single" w:sz="4" w:space="0" w:color="auto"/>
            </w:tcBorders>
            <w:hideMark/>
          </w:tcPr>
          <w:p w14:paraId="367DB10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497.6</w:t>
            </w:r>
          </w:p>
          <w:p w14:paraId="0EFD169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(25.26)</w:t>
            </w:r>
          </w:p>
        </w:tc>
      </w:tr>
      <w:tr w:rsidR="00CC6698" w:rsidRPr="00467B9D" w14:paraId="07195161"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601068CE"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Khulna</w:t>
            </w:r>
          </w:p>
        </w:tc>
        <w:tc>
          <w:tcPr>
            <w:tcW w:w="3425" w:type="dxa"/>
            <w:tcBorders>
              <w:top w:val="single" w:sz="4" w:space="0" w:color="auto"/>
              <w:left w:val="single" w:sz="4" w:space="0" w:color="auto"/>
              <w:bottom w:val="single" w:sz="4" w:space="0" w:color="auto"/>
              <w:right w:val="single" w:sz="4" w:space="0" w:color="auto"/>
            </w:tcBorders>
            <w:hideMark/>
          </w:tcPr>
          <w:p w14:paraId="70917EA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550.7</w:t>
            </w:r>
            <w:r w:rsidRPr="00467B9D">
              <w:rPr>
                <w:rFonts w:ascii="Times New Roman" w:hAnsi="Times New Roman" w:cs="Times New Roman"/>
              </w:rPr>
              <w:br/>
              <w:t>(74.49)</w:t>
            </w:r>
          </w:p>
        </w:tc>
        <w:tc>
          <w:tcPr>
            <w:tcW w:w="3427" w:type="dxa"/>
            <w:tcBorders>
              <w:top w:val="single" w:sz="4" w:space="0" w:color="auto"/>
              <w:left w:val="single" w:sz="4" w:space="0" w:color="auto"/>
              <w:bottom w:val="single" w:sz="4" w:space="0" w:color="auto"/>
              <w:right w:val="single" w:sz="4" w:space="0" w:color="auto"/>
            </w:tcBorders>
            <w:hideMark/>
          </w:tcPr>
          <w:p w14:paraId="18B4A20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188.6</w:t>
            </w:r>
          </w:p>
          <w:p w14:paraId="64B822B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(25.510</w:t>
            </w:r>
          </w:p>
        </w:tc>
      </w:tr>
      <w:tr w:rsidR="00CC6698" w:rsidRPr="00467B9D" w14:paraId="1AA0FD3D"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7153A9DC" w14:textId="77777777" w:rsidR="00CC6698" w:rsidRPr="00467B9D" w:rsidRDefault="00CC6698">
            <w:pPr>
              <w:jc w:val="center"/>
              <w:rPr>
                <w:rFonts w:ascii="Times New Roman" w:hAnsi="Times New Roman" w:cs="Times New Roman"/>
              </w:rPr>
            </w:pPr>
            <w:proofErr w:type="spellStart"/>
            <w:r w:rsidRPr="00467B9D">
              <w:rPr>
                <w:rFonts w:ascii="Times New Roman" w:hAnsi="Times New Roman" w:cs="Times New Roman"/>
              </w:rPr>
              <w:t>Rajshahi</w:t>
            </w:r>
            <w:proofErr w:type="spellEnd"/>
          </w:p>
        </w:tc>
        <w:tc>
          <w:tcPr>
            <w:tcW w:w="3425" w:type="dxa"/>
            <w:tcBorders>
              <w:top w:val="single" w:sz="4" w:space="0" w:color="auto"/>
              <w:left w:val="single" w:sz="4" w:space="0" w:color="auto"/>
              <w:bottom w:val="single" w:sz="4" w:space="0" w:color="auto"/>
              <w:right w:val="single" w:sz="4" w:space="0" w:color="auto"/>
            </w:tcBorders>
            <w:hideMark/>
          </w:tcPr>
          <w:p w14:paraId="31A862E5"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437.7</w:t>
            </w:r>
          </w:p>
          <w:p w14:paraId="23E6BC5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(65.34)</w:t>
            </w:r>
          </w:p>
        </w:tc>
        <w:tc>
          <w:tcPr>
            <w:tcW w:w="3427" w:type="dxa"/>
            <w:tcBorders>
              <w:top w:val="single" w:sz="4" w:space="0" w:color="auto"/>
              <w:left w:val="single" w:sz="4" w:space="0" w:color="auto"/>
              <w:bottom w:val="single" w:sz="4" w:space="0" w:color="auto"/>
              <w:right w:val="single" w:sz="4" w:space="0" w:color="auto"/>
            </w:tcBorders>
            <w:hideMark/>
          </w:tcPr>
          <w:p w14:paraId="65D4249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232.2</w:t>
            </w:r>
          </w:p>
          <w:p w14:paraId="168C2CD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(34.66)</w:t>
            </w:r>
          </w:p>
        </w:tc>
      </w:tr>
      <w:tr w:rsidR="00CC6698" w:rsidRPr="00467B9D" w14:paraId="0088A270"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2D1FCB6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Rangpur</w:t>
            </w:r>
          </w:p>
        </w:tc>
        <w:tc>
          <w:tcPr>
            <w:tcW w:w="3425" w:type="dxa"/>
            <w:tcBorders>
              <w:top w:val="single" w:sz="4" w:space="0" w:color="auto"/>
              <w:left w:val="single" w:sz="4" w:space="0" w:color="auto"/>
              <w:bottom w:val="single" w:sz="4" w:space="0" w:color="auto"/>
              <w:right w:val="single" w:sz="4" w:space="0" w:color="auto"/>
            </w:tcBorders>
            <w:hideMark/>
          </w:tcPr>
          <w:p w14:paraId="37CBEC4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632.1</w:t>
            </w:r>
          </w:p>
          <w:p w14:paraId="2533B41D"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(69.12)</w:t>
            </w:r>
          </w:p>
        </w:tc>
        <w:tc>
          <w:tcPr>
            <w:tcW w:w="3427" w:type="dxa"/>
            <w:tcBorders>
              <w:top w:val="single" w:sz="4" w:space="0" w:color="auto"/>
              <w:left w:val="single" w:sz="4" w:space="0" w:color="auto"/>
              <w:bottom w:val="single" w:sz="4" w:space="0" w:color="auto"/>
              <w:right w:val="single" w:sz="4" w:space="0" w:color="auto"/>
            </w:tcBorders>
            <w:hideMark/>
          </w:tcPr>
          <w:p w14:paraId="4B9173FB"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282.3</w:t>
            </w:r>
          </w:p>
          <w:p w14:paraId="261B4DE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(30.88)</w:t>
            </w:r>
          </w:p>
        </w:tc>
      </w:tr>
      <w:tr w:rsidR="00CC6698" w:rsidRPr="00467B9D" w14:paraId="63F7078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14CC5E6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Sylhet</w:t>
            </w:r>
          </w:p>
        </w:tc>
        <w:tc>
          <w:tcPr>
            <w:tcW w:w="3425" w:type="dxa"/>
            <w:tcBorders>
              <w:top w:val="single" w:sz="4" w:space="0" w:color="auto"/>
              <w:left w:val="single" w:sz="4" w:space="0" w:color="auto"/>
              <w:bottom w:val="single" w:sz="4" w:space="0" w:color="auto"/>
              <w:right w:val="single" w:sz="4" w:space="0" w:color="auto"/>
            </w:tcBorders>
            <w:hideMark/>
          </w:tcPr>
          <w:p w14:paraId="7F4E8CB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598.4</w:t>
            </w:r>
          </w:p>
          <w:p w14:paraId="0378C154"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(69.88)</w:t>
            </w:r>
          </w:p>
        </w:tc>
        <w:tc>
          <w:tcPr>
            <w:tcW w:w="3427" w:type="dxa"/>
            <w:tcBorders>
              <w:top w:val="single" w:sz="4" w:space="0" w:color="auto"/>
              <w:left w:val="single" w:sz="4" w:space="0" w:color="auto"/>
              <w:bottom w:val="single" w:sz="4" w:space="0" w:color="auto"/>
              <w:right w:val="single" w:sz="4" w:space="0" w:color="auto"/>
            </w:tcBorders>
            <w:hideMark/>
          </w:tcPr>
          <w:p w14:paraId="4A9D6CF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258</w:t>
            </w:r>
          </w:p>
          <w:p w14:paraId="146AE59A"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(30.12)</w:t>
            </w:r>
          </w:p>
        </w:tc>
      </w:tr>
      <w:tr w:rsidR="00CC6698" w:rsidRPr="00467B9D" w14:paraId="5744A9FE" w14:textId="77777777" w:rsidTr="00CC6698">
        <w:trPr>
          <w:trHeight w:val="282"/>
        </w:trPr>
        <w:tc>
          <w:tcPr>
            <w:tcW w:w="3425" w:type="dxa"/>
            <w:tcBorders>
              <w:top w:val="single" w:sz="4" w:space="0" w:color="auto"/>
              <w:left w:val="single" w:sz="4" w:space="0" w:color="auto"/>
              <w:bottom w:val="single" w:sz="4" w:space="0" w:color="auto"/>
              <w:right w:val="single" w:sz="4" w:space="0" w:color="auto"/>
            </w:tcBorders>
            <w:vAlign w:val="center"/>
            <w:hideMark/>
          </w:tcPr>
          <w:p w14:paraId="16E9BEC9"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Mymensingh</w:t>
            </w:r>
          </w:p>
        </w:tc>
        <w:tc>
          <w:tcPr>
            <w:tcW w:w="3425" w:type="dxa"/>
            <w:tcBorders>
              <w:top w:val="single" w:sz="4" w:space="0" w:color="auto"/>
              <w:left w:val="single" w:sz="4" w:space="0" w:color="auto"/>
              <w:bottom w:val="single" w:sz="4" w:space="0" w:color="auto"/>
              <w:right w:val="single" w:sz="4" w:space="0" w:color="auto"/>
            </w:tcBorders>
            <w:hideMark/>
          </w:tcPr>
          <w:p w14:paraId="2048E396"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380.7</w:t>
            </w:r>
          </w:p>
          <w:p w14:paraId="274FBEAC"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(57.96)</w:t>
            </w:r>
          </w:p>
        </w:tc>
        <w:tc>
          <w:tcPr>
            <w:tcW w:w="3427" w:type="dxa"/>
            <w:tcBorders>
              <w:top w:val="single" w:sz="4" w:space="0" w:color="auto"/>
              <w:left w:val="single" w:sz="4" w:space="0" w:color="auto"/>
              <w:bottom w:val="single" w:sz="4" w:space="0" w:color="auto"/>
              <w:right w:val="single" w:sz="4" w:space="0" w:color="auto"/>
            </w:tcBorders>
            <w:hideMark/>
          </w:tcPr>
          <w:p w14:paraId="39528368"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276.2</w:t>
            </w:r>
          </w:p>
          <w:p w14:paraId="2D880C17" w14:textId="77777777" w:rsidR="00CC6698" w:rsidRPr="00467B9D" w:rsidRDefault="00CC6698">
            <w:pPr>
              <w:jc w:val="center"/>
              <w:rPr>
                <w:rFonts w:ascii="Times New Roman" w:hAnsi="Times New Roman" w:cs="Times New Roman"/>
              </w:rPr>
            </w:pPr>
            <w:r w:rsidRPr="00467B9D">
              <w:rPr>
                <w:rFonts w:ascii="Times New Roman" w:hAnsi="Times New Roman" w:cs="Times New Roman"/>
              </w:rPr>
              <w:t>(42.04)</w:t>
            </w:r>
          </w:p>
        </w:tc>
      </w:tr>
    </w:tbl>
    <w:p w14:paraId="003A54BC" w14:textId="77777777" w:rsidR="00CC6698" w:rsidRPr="00467B9D" w:rsidRDefault="00CC6698" w:rsidP="00CC6698">
      <w:pPr>
        <w:rPr>
          <w:rFonts w:ascii="Times New Roman" w:hAnsi="Times New Roman" w:cs="Times New Roman"/>
          <w:b/>
          <w:bCs/>
        </w:rPr>
      </w:pPr>
    </w:p>
    <w:p w14:paraId="676ECE22" w14:textId="33AFAD8A" w:rsidR="00941B55" w:rsidRPr="00467B9D" w:rsidRDefault="00CC6698">
      <w:pPr>
        <w:spacing w:after="0" w:line="240" w:lineRule="auto"/>
        <w:rPr>
          <w:rFonts w:ascii="Times New Roman" w:eastAsia="Arial" w:hAnsi="Times New Roman" w:cs="Times New Roman"/>
          <w:color w:val="000000"/>
        </w:rPr>
      </w:pPr>
      <w:r w:rsidRPr="00467B9D">
        <w:rPr>
          <w:rFonts w:ascii="Times New Roman" w:eastAsia="Arial" w:hAnsi="Times New Roman" w:cs="Times New Roman"/>
          <w:b/>
          <w:bCs/>
          <w:color w:val="000000"/>
        </w:rPr>
        <w:t>Table 2:</w:t>
      </w:r>
      <w:r w:rsidR="002C6774" w:rsidRPr="00467B9D">
        <w:rPr>
          <w:rFonts w:ascii="Times New Roman" w:eastAsia="Arial" w:hAnsi="Times New Roman" w:cs="Times New Roman"/>
          <w:b/>
          <w:bCs/>
          <w:color w:val="000000"/>
        </w:rPr>
        <w:t xml:space="preserve"> </w:t>
      </w:r>
      <w:r w:rsidR="002C6774" w:rsidRPr="00467B9D">
        <w:rPr>
          <w:rFonts w:ascii="Times New Roman" w:eastAsia="Arial" w:hAnsi="Times New Roman" w:cs="Times New Roman"/>
          <w:color w:val="000000"/>
        </w:rPr>
        <w:t xml:space="preserve">Factor associated with child stunting in </w:t>
      </w:r>
      <w:del w:id="251" w:author="MJU" w:date="2022-04-16T23:37:00Z">
        <w:r w:rsidR="002C6774" w:rsidRPr="00467B9D" w:rsidDel="00403731">
          <w:rPr>
            <w:rFonts w:ascii="Times New Roman" w:eastAsia="Arial" w:hAnsi="Times New Roman" w:cs="Times New Roman"/>
            <w:color w:val="000000"/>
          </w:rPr>
          <w:delText>multivariate</w:delText>
        </w:r>
      </w:del>
      <w:ins w:id="252" w:author="MJU" w:date="2022-04-16T23:37:00Z">
        <w:r w:rsidR="00403731">
          <w:rPr>
            <w:rFonts w:ascii="Times New Roman" w:eastAsia="Arial" w:hAnsi="Times New Roman" w:cs="Times New Roman"/>
            <w:color w:val="000000"/>
          </w:rPr>
          <w:t>multivariable</w:t>
        </w:r>
      </w:ins>
      <w:r w:rsidR="002C6774" w:rsidRPr="00467B9D">
        <w:rPr>
          <w:rFonts w:ascii="Times New Roman" w:eastAsia="Arial" w:hAnsi="Times New Roman" w:cs="Times New Roman"/>
          <w:color w:val="000000"/>
        </w:rPr>
        <w:t xml:space="preserve"> and multilevel model</w:t>
      </w:r>
    </w:p>
    <w:p w14:paraId="7904126B" w14:textId="77777777" w:rsidR="002C6774" w:rsidRPr="00467B9D" w:rsidRDefault="002C6774">
      <w:pPr>
        <w:spacing w:after="0" w:line="240" w:lineRule="auto"/>
        <w:rPr>
          <w:rFonts w:ascii="Times New Roman" w:eastAsia="Arial" w:hAnsi="Times New Roman" w:cs="Times New Roman"/>
          <w:b/>
          <w:bCs/>
          <w:color w:val="000000"/>
        </w:rPr>
      </w:pPr>
    </w:p>
    <w:tbl>
      <w:tblPr>
        <w:tblStyle w:val="TableGrid"/>
        <w:tblW w:w="5000" w:type="pct"/>
        <w:tblInd w:w="0" w:type="dxa"/>
        <w:tblLook w:val="04A0" w:firstRow="1" w:lastRow="0" w:firstColumn="1" w:lastColumn="0" w:noHBand="0" w:noVBand="1"/>
      </w:tblPr>
      <w:tblGrid>
        <w:gridCol w:w="3362"/>
        <w:gridCol w:w="1831"/>
        <w:gridCol w:w="1274"/>
        <w:gridCol w:w="1608"/>
        <w:gridCol w:w="1275"/>
      </w:tblGrid>
      <w:tr w:rsidR="00CC6698" w:rsidRPr="00467B9D" w14:paraId="4D5082EB"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5AE2D39A" w14:textId="77777777" w:rsidR="00CC6698" w:rsidRPr="00467B9D" w:rsidRDefault="00CC6698" w:rsidP="00121845">
            <w:pPr>
              <w:jc w:val="both"/>
              <w:rPr>
                <w:rFonts w:ascii="Times New Roman" w:hAnsi="Times New Roman" w:cs="Times New Roman"/>
                <w:b/>
                <w:bCs/>
                <w:sz w:val="20"/>
                <w:szCs w:val="20"/>
              </w:rPr>
            </w:pPr>
            <w:r w:rsidRPr="00467B9D">
              <w:rPr>
                <w:rFonts w:ascii="Times New Roman" w:hAnsi="Times New Roman" w:cs="Times New Roman"/>
                <w:b/>
                <w:bCs/>
                <w:sz w:val="20"/>
                <w:szCs w:val="20"/>
              </w:rPr>
              <w:t>Covariates</w:t>
            </w:r>
          </w:p>
        </w:tc>
        <w:tc>
          <w:tcPr>
            <w:tcW w:w="1660" w:type="pct"/>
            <w:gridSpan w:val="2"/>
            <w:tcBorders>
              <w:top w:val="single" w:sz="4" w:space="0" w:color="auto"/>
              <w:left w:val="single" w:sz="4" w:space="0" w:color="auto"/>
              <w:bottom w:val="single" w:sz="4" w:space="0" w:color="auto"/>
              <w:right w:val="single" w:sz="4" w:space="0" w:color="auto"/>
            </w:tcBorders>
            <w:vAlign w:val="center"/>
            <w:hideMark/>
          </w:tcPr>
          <w:p w14:paraId="4ADCA499" w14:textId="48FE3A0E" w:rsidR="00CC6698" w:rsidRPr="00467B9D" w:rsidRDefault="00CC6698" w:rsidP="00121845">
            <w:pPr>
              <w:jc w:val="center"/>
              <w:rPr>
                <w:rFonts w:ascii="Times New Roman" w:hAnsi="Times New Roman" w:cs="Times New Roman"/>
                <w:b/>
                <w:bCs/>
                <w:sz w:val="20"/>
                <w:szCs w:val="20"/>
              </w:rPr>
            </w:pPr>
            <w:del w:id="253" w:author="MJU" w:date="2022-04-16T23:37:00Z">
              <w:r w:rsidRPr="00467B9D" w:rsidDel="00403731">
                <w:rPr>
                  <w:rFonts w:ascii="Times New Roman" w:hAnsi="Times New Roman" w:cs="Times New Roman"/>
                  <w:b/>
                  <w:bCs/>
                  <w:sz w:val="20"/>
                  <w:szCs w:val="20"/>
                </w:rPr>
                <w:delText>Multivariate</w:delText>
              </w:r>
            </w:del>
            <w:ins w:id="254" w:author="MJU" w:date="2022-04-16T23:37:00Z">
              <w:r w:rsidR="00403731">
                <w:rPr>
                  <w:rFonts w:ascii="Times New Roman" w:hAnsi="Times New Roman" w:cs="Times New Roman"/>
                  <w:b/>
                  <w:bCs/>
                  <w:sz w:val="20"/>
                  <w:szCs w:val="20"/>
                </w:rPr>
                <w:t>Multivariable</w:t>
              </w:r>
            </w:ins>
            <w:r w:rsidRPr="00467B9D">
              <w:rPr>
                <w:rFonts w:ascii="Times New Roman" w:hAnsi="Times New Roman" w:cs="Times New Roman"/>
                <w:b/>
                <w:bCs/>
                <w:sz w:val="20"/>
                <w:szCs w:val="20"/>
              </w:rPr>
              <w:t xml:space="preserve"> Model</w:t>
            </w:r>
          </w:p>
        </w:tc>
        <w:tc>
          <w:tcPr>
            <w:tcW w:w="1542" w:type="pct"/>
            <w:gridSpan w:val="2"/>
            <w:tcBorders>
              <w:top w:val="single" w:sz="4" w:space="0" w:color="auto"/>
              <w:left w:val="single" w:sz="4" w:space="0" w:color="auto"/>
              <w:bottom w:val="single" w:sz="4" w:space="0" w:color="auto"/>
              <w:right w:val="single" w:sz="4" w:space="0" w:color="auto"/>
            </w:tcBorders>
            <w:vAlign w:val="center"/>
            <w:hideMark/>
          </w:tcPr>
          <w:p w14:paraId="0DA35069" w14:textId="77777777" w:rsidR="00CC6698" w:rsidRPr="00467B9D" w:rsidRDefault="00CC6698" w:rsidP="00121845">
            <w:pPr>
              <w:jc w:val="center"/>
              <w:rPr>
                <w:rFonts w:ascii="Times New Roman" w:hAnsi="Times New Roman" w:cs="Times New Roman"/>
                <w:b/>
                <w:bCs/>
                <w:sz w:val="20"/>
                <w:szCs w:val="20"/>
              </w:rPr>
            </w:pPr>
            <w:r w:rsidRPr="00467B9D">
              <w:rPr>
                <w:rFonts w:ascii="Times New Roman" w:hAnsi="Times New Roman" w:cs="Times New Roman"/>
                <w:b/>
                <w:bCs/>
                <w:sz w:val="20"/>
                <w:szCs w:val="20"/>
              </w:rPr>
              <w:t>Multilevel Model</w:t>
            </w:r>
          </w:p>
        </w:tc>
      </w:tr>
      <w:tr w:rsidR="00CC6698" w:rsidRPr="00467B9D" w14:paraId="498F9584" w14:textId="77777777" w:rsidTr="00431A87">
        <w:tc>
          <w:tcPr>
            <w:tcW w:w="1798" w:type="pct"/>
            <w:tcBorders>
              <w:top w:val="single" w:sz="4" w:space="0" w:color="auto"/>
              <w:left w:val="single" w:sz="4" w:space="0" w:color="auto"/>
              <w:bottom w:val="single" w:sz="4" w:space="0" w:color="auto"/>
              <w:right w:val="single" w:sz="4" w:space="0" w:color="auto"/>
            </w:tcBorders>
            <w:vAlign w:val="center"/>
          </w:tcPr>
          <w:p w14:paraId="24BB42BF" w14:textId="77777777" w:rsidR="00CC6698" w:rsidRPr="00467B9D" w:rsidRDefault="00CC6698" w:rsidP="00121845">
            <w:pPr>
              <w:jc w:val="both"/>
              <w:rPr>
                <w:rFonts w:ascii="Times New Roman" w:hAnsi="Times New Roman" w:cs="Times New Roman"/>
                <w:sz w:val="20"/>
                <w:szCs w:val="20"/>
              </w:rPr>
            </w:pPr>
          </w:p>
        </w:tc>
        <w:tc>
          <w:tcPr>
            <w:tcW w:w="979" w:type="pct"/>
            <w:tcBorders>
              <w:top w:val="single" w:sz="4" w:space="0" w:color="auto"/>
              <w:left w:val="single" w:sz="4" w:space="0" w:color="auto"/>
              <w:bottom w:val="single" w:sz="4" w:space="0" w:color="auto"/>
              <w:right w:val="single" w:sz="4" w:space="0" w:color="auto"/>
            </w:tcBorders>
            <w:vAlign w:val="center"/>
            <w:hideMark/>
          </w:tcPr>
          <w:p w14:paraId="3EFC56E7"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b/>
                <w:sz w:val="20"/>
                <w:szCs w:val="20"/>
              </w:rPr>
              <w:t>OR (95% CI)</w:t>
            </w:r>
          </w:p>
        </w:tc>
        <w:tc>
          <w:tcPr>
            <w:tcW w:w="681" w:type="pct"/>
            <w:tcBorders>
              <w:top w:val="single" w:sz="4" w:space="0" w:color="auto"/>
              <w:left w:val="single" w:sz="4" w:space="0" w:color="auto"/>
              <w:bottom w:val="single" w:sz="4" w:space="0" w:color="auto"/>
              <w:right w:val="single" w:sz="4" w:space="0" w:color="auto"/>
            </w:tcBorders>
            <w:vAlign w:val="center"/>
            <w:hideMark/>
          </w:tcPr>
          <w:p w14:paraId="719EBAA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P-value</w:t>
            </w:r>
          </w:p>
        </w:tc>
        <w:tc>
          <w:tcPr>
            <w:tcW w:w="860" w:type="pct"/>
            <w:tcBorders>
              <w:top w:val="single" w:sz="4" w:space="0" w:color="auto"/>
              <w:left w:val="single" w:sz="4" w:space="0" w:color="auto"/>
              <w:bottom w:val="single" w:sz="4" w:space="0" w:color="auto"/>
              <w:right w:val="single" w:sz="4" w:space="0" w:color="auto"/>
            </w:tcBorders>
            <w:vAlign w:val="center"/>
            <w:hideMark/>
          </w:tcPr>
          <w:p w14:paraId="716A7CB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b/>
                <w:sz w:val="20"/>
                <w:szCs w:val="20"/>
              </w:rPr>
              <w:t>OR (95% CI)</w:t>
            </w:r>
          </w:p>
        </w:tc>
        <w:tc>
          <w:tcPr>
            <w:tcW w:w="682" w:type="pct"/>
            <w:tcBorders>
              <w:top w:val="single" w:sz="4" w:space="0" w:color="auto"/>
              <w:left w:val="single" w:sz="4" w:space="0" w:color="auto"/>
              <w:bottom w:val="single" w:sz="4" w:space="0" w:color="auto"/>
              <w:right w:val="single" w:sz="4" w:space="0" w:color="auto"/>
            </w:tcBorders>
          </w:tcPr>
          <w:p w14:paraId="1D405F2A" w14:textId="77777777" w:rsidR="00CC6698" w:rsidRPr="00467B9D" w:rsidRDefault="00CC6698" w:rsidP="00121845">
            <w:pPr>
              <w:jc w:val="both"/>
              <w:rPr>
                <w:rFonts w:ascii="Times New Roman" w:hAnsi="Times New Roman" w:cs="Times New Roman"/>
                <w:b/>
                <w:sz w:val="20"/>
                <w:szCs w:val="20"/>
              </w:rPr>
            </w:pPr>
            <w:r w:rsidRPr="00467B9D">
              <w:rPr>
                <w:rFonts w:ascii="Times New Roman" w:hAnsi="Times New Roman" w:cs="Times New Roman"/>
                <w:sz w:val="20"/>
                <w:szCs w:val="20"/>
              </w:rPr>
              <w:t>P-value</w:t>
            </w:r>
          </w:p>
        </w:tc>
      </w:tr>
      <w:tr w:rsidR="00CC6698" w:rsidRPr="00467B9D" w14:paraId="18519C89"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2467B8D4" w14:textId="77777777" w:rsidR="00CC6698" w:rsidRPr="00467B9D" w:rsidRDefault="00CC6698" w:rsidP="00121845">
            <w:pPr>
              <w:jc w:val="both"/>
              <w:rPr>
                <w:rFonts w:ascii="Times New Roman" w:hAnsi="Times New Roman" w:cs="Times New Roman"/>
                <w:b/>
                <w:bCs/>
                <w:sz w:val="20"/>
                <w:szCs w:val="20"/>
              </w:rPr>
            </w:pPr>
            <w:r w:rsidRPr="00467B9D">
              <w:rPr>
                <w:rFonts w:ascii="Times New Roman" w:hAnsi="Times New Roman" w:cs="Times New Roman"/>
                <w:b/>
                <w:bCs/>
              </w:rPr>
              <w:t>Area of residence</w:t>
            </w:r>
          </w:p>
        </w:tc>
        <w:tc>
          <w:tcPr>
            <w:tcW w:w="979" w:type="pct"/>
            <w:tcBorders>
              <w:top w:val="single" w:sz="4" w:space="0" w:color="auto"/>
              <w:left w:val="single" w:sz="4" w:space="0" w:color="auto"/>
              <w:bottom w:val="single" w:sz="4" w:space="0" w:color="auto"/>
              <w:right w:val="single" w:sz="4" w:space="0" w:color="auto"/>
            </w:tcBorders>
            <w:vAlign w:val="center"/>
          </w:tcPr>
          <w:p w14:paraId="3A2A689E" w14:textId="77777777" w:rsidR="00CC6698" w:rsidRPr="00467B9D" w:rsidRDefault="00CC6698" w:rsidP="00121845">
            <w:pPr>
              <w:jc w:val="both"/>
              <w:rPr>
                <w:rFonts w:ascii="Times New Roman" w:hAnsi="Times New Roman" w:cs="Times New Roman"/>
                <w:sz w:val="20"/>
                <w:szCs w:val="20"/>
              </w:rPr>
            </w:pPr>
          </w:p>
        </w:tc>
        <w:tc>
          <w:tcPr>
            <w:tcW w:w="681" w:type="pct"/>
            <w:tcBorders>
              <w:top w:val="single" w:sz="4" w:space="0" w:color="auto"/>
              <w:left w:val="single" w:sz="4" w:space="0" w:color="auto"/>
              <w:bottom w:val="single" w:sz="4" w:space="0" w:color="auto"/>
              <w:right w:val="single" w:sz="4" w:space="0" w:color="auto"/>
            </w:tcBorders>
            <w:vAlign w:val="center"/>
          </w:tcPr>
          <w:p w14:paraId="07FC59CE" w14:textId="77777777" w:rsidR="00CC6698" w:rsidRPr="00467B9D" w:rsidRDefault="00CC6698" w:rsidP="00121845">
            <w:pPr>
              <w:jc w:val="both"/>
              <w:rPr>
                <w:rFonts w:ascii="Times New Roman" w:hAnsi="Times New Roman" w:cs="Times New Roman"/>
                <w:sz w:val="20"/>
                <w:szCs w:val="20"/>
              </w:rPr>
            </w:pPr>
          </w:p>
        </w:tc>
        <w:tc>
          <w:tcPr>
            <w:tcW w:w="860" w:type="pct"/>
            <w:tcBorders>
              <w:top w:val="single" w:sz="4" w:space="0" w:color="auto"/>
              <w:left w:val="single" w:sz="4" w:space="0" w:color="auto"/>
              <w:bottom w:val="single" w:sz="4" w:space="0" w:color="auto"/>
              <w:right w:val="single" w:sz="4" w:space="0" w:color="auto"/>
            </w:tcBorders>
          </w:tcPr>
          <w:p w14:paraId="770DF69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6DBA1F5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r>
      <w:tr w:rsidR="00CC6698" w:rsidRPr="00467B9D" w14:paraId="4C5B9FB5"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0DEEE95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rPr>
              <w:t>Urban</w:t>
            </w:r>
          </w:p>
        </w:tc>
        <w:tc>
          <w:tcPr>
            <w:tcW w:w="979" w:type="pct"/>
            <w:tcBorders>
              <w:top w:val="single" w:sz="4" w:space="0" w:color="auto"/>
              <w:left w:val="single" w:sz="4" w:space="0" w:color="auto"/>
              <w:bottom w:val="single" w:sz="4" w:space="0" w:color="auto"/>
              <w:right w:val="single" w:sz="4" w:space="0" w:color="auto"/>
            </w:tcBorders>
            <w:vAlign w:val="center"/>
            <w:hideMark/>
          </w:tcPr>
          <w:p w14:paraId="217AA9F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1" w:type="pct"/>
            <w:tcBorders>
              <w:top w:val="single" w:sz="4" w:space="0" w:color="auto"/>
              <w:left w:val="single" w:sz="4" w:space="0" w:color="auto"/>
              <w:bottom w:val="single" w:sz="4" w:space="0" w:color="auto"/>
              <w:right w:val="single" w:sz="4" w:space="0" w:color="auto"/>
            </w:tcBorders>
            <w:vAlign w:val="center"/>
          </w:tcPr>
          <w:p w14:paraId="79D63546" w14:textId="77777777" w:rsidR="00CC6698" w:rsidRPr="00467B9D" w:rsidRDefault="00CC6698" w:rsidP="00121845">
            <w:pPr>
              <w:jc w:val="both"/>
              <w:rPr>
                <w:rFonts w:ascii="Times New Roman" w:hAnsi="Times New Roman" w:cs="Times New Roman"/>
                <w:sz w:val="20"/>
                <w:szCs w:val="20"/>
              </w:rPr>
            </w:pPr>
          </w:p>
        </w:tc>
        <w:tc>
          <w:tcPr>
            <w:tcW w:w="860" w:type="pct"/>
            <w:tcBorders>
              <w:top w:val="single" w:sz="4" w:space="0" w:color="auto"/>
              <w:left w:val="single" w:sz="4" w:space="0" w:color="auto"/>
              <w:bottom w:val="single" w:sz="4" w:space="0" w:color="auto"/>
              <w:right w:val="single" w:sz="4" w:space="0" w:color="auto"/>
            </w:tcBorders>
            <w:hideMark/>
          </w:tcPr>
          <w:p w14:paraId="29C6BD82"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Borders>
              <w:top w:val="single" w:sz="4" w:space="0" w:color="auto"/>
              <w:left w:val="single" w:sz="4" w:space="0" w:color="auto"/>
              <w:bottom w:val="single" w:sz="4" w:space="0" w:color="auto"/>
              <w:right w:val="single" w:sz="4" w:space="0" w:color="auto"/>
            </w:tcBorders>
          </w:tcPr>
          <w:p w14:paraId="48610077" w14:textId="77777777" w:rsidR="00CC6698" w:rsidRPr="00467B9D" w:rsidRDefault="00CC6698" w:rsidP="00121845">
            <w:pPr>
              <w:jc w:val="both"/>
              <w:rPr>
                <w:rFonts w:ascii="Times New Roman" w:hAnsi="Times New Roman" w:cs="Times New Roman"/>
                <w:sz w:val="20"/>
                <w:szCs w:val="20"/>
              </w:rPr>
            </w:pPr>
          </w:p>
        </w:tc>
      </w:tr>
      <w:tr w:rsidR="00CC6698" w:rsidRPr="00467B9D" w14:paraId="5BC7A114"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720AD1B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rPr>
              <w:t>Rural</w:t>
            </w:r>
          </w:p>
        </w:tc>
        <w:tc>
          <w:tcPr>
            <w:tcW w:w="979" w:type="pct"/>
            <w:tcBorders>
              <w:top w:val="single" w:sz="4" w:space="0" w:color="auto"/>
              <w:left w:val="single" w:sz="4" w:space="0" w:color="auto"/>
              <w:bottom w:val="single" w:sz="4" w:space="0" w:color="auto"/>
              <w:right w:val="single" w:sz="4" w:space="0" w:color="auto"/>
            </w:tcBorders>
            <w:vAlign w:val="center"/>
            <w:hideMark/>
          </w:tcPr>
          <w:p w14:paraId="241C806C"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1.006 (0.83-1.20)</w:t>
            </w:r>
          </w:p>
        </w:tc>
        <w:tc>
          <w:tcPr>
            <w:tcW w:w="681" w:type="pct"/>
            <w:tcBorders>
              <w:top w:val="single" w:sz="4" w:space="0" w:color="auto"/>
              <w:left w:val="single" w:sz="4" w:space="0" w:color="auto"/>
              <w:bottom w:val="single" w:sz="4" w:space="0" w:color="auto"/>
              <w:right w:val="single" w:sz="4" w:space="0" w:color="auto"/>
            </w:tcBorders>
            <w:vAlign w:val="center"/>
            <w:hideMark/>
          </w:tcPr>
          <w:p w14:paraId="74777D62"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0.947</w:t>
            </w:r>
          </w:p>
        </w:tc>
        <w:tc>
          <w:tcPr>
            <w:tcW w:w="860" w:type="pct"/>
            <w:tcBorders>
              <w:top w:val="single" w:sz="4" w:space="0" w:color="auto"/>
              <w:left w:val="single" w:sz="4" w:space="0" w:color="auto"/>
              <w:bottom w:val="single" w:sz="4" w:space="0" w:color="auto"/>
              <w:right w:val="single" w:sz="4" w:space="0" w:color="auto"/>
            </w:tcBorders>
            <w:hideMark/>
          </w:tcPr>
          <w:p w14:paraId="271203C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1.05 (0.85- 1.29)</w:t>
            </w:r>
          </w:p>
        </w:tc>
        <w:tc>
          <w:tcPr>
            <w:tcW w:w="682" w:type="pct"/>
            <w:tcBorders>
              <w:top w:val="single" w:sz="4" w:space="0" w:color="auto"/>
              <w:left w:val="single" w:sz="4" w:space="0" w:color="auto"/>
              <w:bottom w:val="single" w:sz="4" w:space="0" w:color="auto"/>
              <w:right w:val="single" w:sz="4" w:space="0" w:color="auto"/>
            </w:tcBorders>
          </w:tcPr>
          <w:p w14:paraId="7926ACFF"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0.64</w:t>
            </w:r>
          </w:p>
        </w:tc>
      </w:tr>
      <w:tr w:rsidR="00CC6698" w:rsidRPr="00467B9D" w14:paraId="3FEBD073"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147B729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Division</w:t>
            </w:r>
          </w:p>
        </w:tc>
        <w:tc>
          <w:tcPr>
            <w:tcW w:w="979" w:type="pct"/>
            <w:tcBorders>
              <w:top w:val="single" w:sz="4" w:space="0" w:color="auto"/>
              <w:left w:val="single" w:sz="4" w:space="0" w:color="auto"/>
              <w:bottom w:val="single" w:sz="4" w:space="0" w:color="auto"/>
              <w:right w:val="single" w:sz="4" w:space="0" w:color="auto"/>
            </w:tcBorders>
            <w:hideMark/>
          </w:tcPr>
          <w:p w14:paraId="5EE76A5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hideMark/>
          </w:tcPr>
          <w:p w14:paraId="6EE7458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39630F2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284A27F6" w14:textId="77777777" w:rsidR="00CC6698" w:rsidRPr="00467B9D" w:rsidRDefault="00CC6698" w:rsidP="00121845">
            <w:pPr>
              <w:jc w:val="both"/>
              <w:rPr>
                <w:rFonts w:ascii="Times New Roman" w:hAnsi="Times New Roman" w:cs="Times New Roman"/>
                <w:sz w:val="20"/>
                <w:szCs w:val="20"/>
              </w:rPr>
            </w:pPr>
          </w:p>
        </w:tc>
      </w:tr>
      <w:tr w:rsidR="00CC6698" w:rsidRPr="00467B9D" w14:paraId="60FA4AE3" w14:textId="77777777" w:rsidTr="00431A87">
        <w:tc>
          <w:tcPr>
            <w:tcW w:w="1798" w:type="pct"/>
            <w:tcBorders>
              <w:top w:val="single" w:sz="4" w:space="0" w:color="auto"/>
              <w:left w:val="single" w:sz="4" w:space="0" w:color="auto"/>
              <w:bottom w:val="single" w:sz="4" w:space="0" w:color="auto"/>
              <w:right w:val="single" w:sz="4" w:space="0" w:color="auto"/>
            </w:tcBorders>
            <w:vAlign w:val="center"/>
          </w:tcPr>
          <w:p w14:paraId="54A89B9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Dhaka</w:t>
            </w:r>
          </w:p>
        </w:tc>
        <w:tc>
          <w:tcPr>
            <w:tcW w:w="979" w:type="pct"/>
            <w:tcBorders>
              <w:top w:val="single" w:sz="4" w:space="0" w:color="auto"/>
              <w:left w:val="single" w:sz="4" w:space="0" w:color="auto"/>
              <w:bottom w:val="single" w:sz="4" w:space="0" w:color="auto"/>
              <w:right w:val="single" w:sz="4" w:space="0" w:color="auto"/>
            </w:tcBorders>
          </w:tcPr>
          <w:p w14:paraId="6365416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tcPr>
          <w:p w14:paraId="3E8ACE94" w14:textId="77777777" w:rsidR="00CC6698" w:rsidRPr="00467B9D" w:rsidRDefault="00CC6698" w:rsidP="00121845">
            <w:pPr>
              <w:pStyle w:val="NoSpacing"/>
              <w:rPr>
                <w:rFonts w:ascii="Times New Roman" w:hAnsi="Times New Roman" w:cs="Times New Roman"/>
              </w:rPr>
            </w:pPr>
          </w:p>
        </w:tc>
        <w:tc>
          <w:tcPr>
            <w:tcW w:w="860" w:type="pct"/>
            <w:tcBorders>
              <w:top w:val="single" w:sz="4" w:space="0" w:color="auto"/>
              <w:left w:val="single" w:sz="4" w:space="0" w:color="auto"/>
              <w:bottom w:val="single" w:sz="4" w:space="0" w:color="auto"/>
              <w:right w:val="single" w:sz="4" w:space="0" w:color="auto"/>
            </w:tcBorders>
          </w:tcPr>
          <w:p w14:paraId="6E23EC83" w14:textId="77777777" w:rsidR="00CC6698" w:rsidRPr="00467B9D" w:rsidRDefault="00CC6698" w:rsidP="00121845">
            <w:pPr>
              <w:jc w:val="both"/>
              <w:rPr>
                <w:rFonts w:ascii="Times New Roman" w:hAnsi="Times New Roman" w:cs="Times New Roman"/>
                <w:sz w:val="20"/>
                <w:szCs w:val="20"/>
              </w:rPr>
            </w:pPr>
          </w:p>
        </w:tc>
        <w:tc>
          <w:tcPr>
            <w:tcW w:w="682" w:type="pct"/>
            <w:tcBorders>
              <w:top w:val="single" w:sz="4" w:space="0" w:color="auto"/>
              <w:left w:val="single" w:sz="4" w:space="0" w:color="auto"/>
              <w:bottom w:val="single" w:sz="4" w:space="0" w:color="auto"/>
              <w:right w:val="single" w:sz="4" w:space="0" w:color="auto"/>
            </w:tcBorders>
          </w:tcPr>
          <w:p w14:paraId="73355B3E" w14:textId="77777777" w:rsidR="00CC6698" w:rsidRPr="00467B9D" w:rsidRDefault="00CC6698" w:rsidP="00121845">
            <w:pPr>
              <w:jc w:val="both"/>
              <w:rPr>
                <w:rFonts w:ascii="Times New Roman" w:hAnsi="Times New Roman" w:cs="Times New Roman"/>
                <w:sz w:val="20"/>
                <w:szCs w:val="20"/>
              </w:rPr>
            </w:pPr>
          </w:p>
        </w:tc>
      </w:tr>
      <w:tr w:rsidR="00CC6698" w:rsidRPr="00467B9D" w14:paraId="79288FCE"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7D17DFE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Barisal</w:t>
            </w:r>
          </w:p>
        </w:tc>
        <w:tc>
          <w:tcPr>
            <w:tcW w:w="979" w:type="pct"/>
            <w:tcBorders>
              <w:top w:val="single" w:sz="4" w:space="0" w:color="auto"/>
              <w:left w:val="single" w:sz="4" w:space="0" w:color="auto"/>
              <w:bottom w:val="single" w:sz="4" w:space="0" w:color="auto"/>
              <w:right w:val="single" w:sz="4" w:space="0" w:color="auto"/>
            </w:tcBorders>
            <w:hideMark/>
          </w:tcPr>
          <w:p w14:paraId="17F64B6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1.239 (0.94-1.62)</w:t>
            </w:r>
          </w:p>
        </w:tc>
        <w:tc>
          <w:tcPr>
            <w:tcW w:w="681" w:type="pct"/>
            <w:tcBorders>
              <w:top w:val="single" w:sz="4" w:space="0" w:color="auto"/>
              <w:left w:val="single" w:sz="4" w:space="0" w:color="auto"/>
              <w:bottom w:val="single" w:sz="4" w:space="0" w:color="auto"/>
              <w:right w:val="single" w:sz="4" w:space="0" w:color="auto"/>
            </w:tcBorders>
            <w:hideMark/>
          </w:tcPr>
          <w:p w14:paraId="5EB8ADF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0.12</w:t>
            </w:r>
            <w:del w:id="255" w:author="MJU" w:date="2022-04-06T23:01:00Z">
              <w:r w:rsidRPr="00467B9D" w:rsidDel="00431A87">
                <w:rPr>
                  <w:rFonts w:ascii="Times New Roman" w:hAnsi="Times New Roman" w:cs="Times New Roman"/>
                </w:rPr>
                <w:delText>3</w:delText>
              </w:r>
            </w:del>
          </w:p>
        </w:tc>
        <w:tc>
          <w:tcPr>
            <w:tcW w:w="860" w:type="pct"/>
            <w:tcBorders>
              <w:top w:val="single" w:sz="4" w:space="0" w:color="auto"/>
              <w:left w:val="single" w:sz="4" w:space="0" w:color="auto"/>
              <w:bottom w:val="single" w:sz="4" w:space="0" w:color="auto"/>
              <w:right w:val="single" w:sz="4" w:space="0" w:color="auto"/>
            </w:tcBorders>
            <w:hideMark/>
          </w:tcPr>
          <w:p w14:paraId="6DF722B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1.40 (0.99-1.96)</w:t>
            </w:r>
          </w:p>
        </w:tc>
        <w:tc>
          <w:tcPr>
            <w:tcW w:w="682" w:type="pct"/>
            <w:tcBorders>
              <w:top w:val="single" w:sz="4" w:space="0" w:color="auto"/>
              <w:left w:val="single" w:sz="4" w:space="0" w:color="auto"/>
              <w:bottom w:val="single" w:sz="4" w:space="0" w:color="auto"/>
              <w:right w:val="single" w:sz="4" w:space="0" w:color="auto"/>
            </w:tcBorders>
          </w:tcPr>
          <w:p w14:paraId="3CFAB61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0.05</w:t>
            </w:r>
          </w:p>
        </w:tc>
      </w:tr>
      <w:tr w:rsidR="00CC6698" w:rsidRPr="00467B9D" w14:paraId="35B8D4AB"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2421D0EB"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Chittagong</w:t>
            </w:r>
          </w:p>
        </w:tc>
        <w:tc>
          <w:tcPr>
            <w:tcW w:w="979" w:type="pct"/>
            <w:tcBorders>
              <w:top w:val="single" w:sz="4" w:space="0" w:color="auto"/>
              <w:left w:val="single" w:sz="4" w:space="0" w:color="auto"/>
              <w:bottom w:val="single" w:sz="4" w:space="0" w:color="auto"/>
              <w:right w:val="single" w:sz="4" w:space="0" w:color="auto"/>
            </w:tcBorders>
          </w:tcPr>
          <w:p w14:paraId="40587D3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1.277 (0.98-1.65)</w:t>
            </w:r>
          </w:p>
        </w:tc>
        <w:tc>
          <w:tcPr>
            <w:tcW w:w="681" w:type="pct"/>
            <w:tcBorders>
              <w:top w:val="single" w:sz="4" w:space="0" w:color="auto"/>
              <w:left w:val="single" w:sz="4" w:space="0" w:color="auto"/>
              <w:bottom w:val="single" w:sz="4" w:space="0" w:color="auto"/>
              <w:right w:val="single" w:sz="4" w:space="0" w:color="auto"/>
            </w:tcBorders>
          </w:tcPr>
          <w:p w14:paraId="1DC9A45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0.06</w:t>
            </w:r>
          </w:p>
        </w:tc>
        <w:tc>
          <w:tcPr>
            <w:tcW w:w="860" w:type="pct"/>
            <w:tcBorders>
              <w:top w:val="single" w:sz="4" w:space="0" w:color="auto"/>
              <w:left w:val="single" w:sz="4" w:space="0" w:color="auto"/>
              <w:bottom w:val="single" w:sz="4" w:space="0" w:color="auto"/>
              <w:right w:val="single" w:sz="4" w:space="0" w:color="auto"/>
            </w:tcBorders>
          </w:tcPr>
          <w:p w14:paraId="5BB372C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1.41 (1.00-1.98)</w:t>
            </w:r>
          </w:p>
        </w:tc>
        <w:tc>
          <w:tcPr>
            <w:tcW w:w="682" w:type="pct"/>
            <w:tcBorders>
              <w:top w:val="single" w:sz="4" w:space="0" w:color="auto"/>
              <w:left w:val="single" w:sz="4" w:space="0" w:color="auto"/>
              <w:bottom w:val="single" w:sz="4" w:space="0" w:color="auto"/>
              <w:right w:val="single" w:sz="4" w:space="0" w:color="auto"/>
            </w:tcBorders>
          </w:tcPr>
          <w:p w14:paraId="0E46305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0.04</w:t>
            </w:r>
          </w:p>
        </w:tc>
      </w:tr>
      <w:tr w:rsidR="00CC6698" w:rsidRPr="00467B9D" w14:paraId="33CFA8E9"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0EC368E9"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Khulna</w:t>
            </w:r>
          </w:p>
        </w:tc>
        <w:tc>
          <w:tcPr>
            <w:tcW w:w="979" w:type="pct"/>
            <w:tcBorders>
              <w:top w:val="single" w:sz="4" w:space="0" w:color="auto"/>
              <w:left w:val="single" w:sz="4" w:space="0" w:color="auto"/>
              <w:bottom w:val="single" w:sz="4" w:space="0" w:color="auto"/>
              <w:right w:val="single" w:sz="4" w:space="0" w:color="auto"/>
            </w:tcBorders>
            <w:hideMark/>
          </w:tcPr>
          <w:p w14:paraId="799C5C6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0.947(0.71-1.25)</w:t>
            </w:r>
          </w:p>
        </w:tc>
        <w:tc>
          <w:tcPr>
            <w:tcW w:w="681" w:type="pct"/>
            <w:tcBorders>
              <w:top w:val="single" w:sz="4" w:space="0" w:color="auto"/>
              <w:left w:val="single" w:sz="4" w:space="0" w:color="auto"/>
              <w:bottom w:val="single" w:sz="4" w:space="0" w:color="auto"/>
              <w:right w:val="single" w:sz="4" w:space="0" w:color="auto"/>
            </w:tcBorders>
            <w:hideMark/>
          </w:tcPr>
          <w:p w14:paraId="7E90D5B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0.71</w:t>
            </w:r>
          </w:p>
        </w:tc>
        <w:tc>
          <w:tcPr>
            <w:tcW w:w="860" w:type="pct"/>
            <w:tcBorders>
              <w:top w:val="single" w:sz="4" w:space="0" w:color="auto"/>
              <w:left w:val="single" w:sz="4" w:space="0" w:color="auto"/>
              <w:bottom w:val="single" w:sz="4" w:space="0" w:color="auto"/>
              <w:right w:val="single" w:sz="4" w:space="0" w:color="auto"/>
            </w:tcBorders>
            <w:hideMark/>
          </w:tcPr>
          <w:p w14:paraId="1564D86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0.95 (0.66-1.35)</w:t>
            </w:r>
          </w:p>
        </w:tc>
        <w:tc>
          <w:tcPr>
            <w:tcW w:w="682" w:type="pct"/>
            <w:tcBorders>
              <w:top w:val="single" w:sz="4" w:space="0" w:color="auto"/>
              <w:left w:val="single" w:sz="4" w:space="0" w:color="auto"/>
              <w:bottom w:val="single" w:sz="4" w:space="0" w:color="auto"/>
              <w:right w:val="single" w:sz="4" w:space="0" w:color="auto"/>
            </w:tcBorders>
          </w:tcPr>
          <w:p w14:paraId="58CFB7E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0.78</w:t>
            </w:r>
          </w:p>
        </w:tc>
      </w:tr>
      <w:tr w:rsidR="00CC6698" w:rsidRPr="00467B9D" w14:paraId="611D14AD"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408FB3C2" w14:textId="77777777" w:rsidR="00CC6698" w:rsidRPr="00467B9D" w:rsidRDefault="00CC6698" w:rsidP="00121845">
            <w:pPr>
              <w:pStyle w:val="NoSpacing"/>
              <w:rPr>
                <w:rFonts w:ascii="Times New Roman" w:hAnsi="Times New Roman" w:cs="Times New Roman"/>
                <w:b/>
                <w:bCs/>
                <w:color w:val="000000"/>
              </w:rPr>
            </w:pPr>
            <w:proofErr w:type="spellStart"/>
            <w:r w:rsidRPr="00467B9D">
              <w:rPr>
                <w:rFonts w:ascii="Times New Roman" w:hAnsi="Times New Roman" w:cs="Times New Roman"/>
              </w:rPr>
              <w:t>Rajshahi</w:t>
            </w:r>
            <w:proofErr w:type="spellEnd"/>
          </w:p>
        </w:tc>
        <w:tc>
          <w:tcPr>
            <w:tcW w:w="979" w:type="pct"/>
            <w:tcBorders>
              <w:top w:val="single" w:sz="4" w:space="0" w:color="auto"/>
              <w:left w:val="single" w:sz="4" w:space="0" w:color="auto"/>
              <w:bottom w:val="single" w:sz="4" w:space="0" w:color="auto"/>
              <w:right w:val="single" w:sz="4" w:space="0" w:color="auto"/>
            </w:tcBorders>
            <w:hideMark/>
          </w:tcPr>
          <w:p w14:paraId="63EFED6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1.24 (0.95-1.62)</w:t>
            </w:r>
          </w:p>
        </w:tc>
        <w:tc>
          <w:tcPr>
            <w:tcW w:w="681" w:type="pct"/>
            <w:tcBorders>
              <w:top w:val="single" w:sz="4" w:space="0" w:color="auto"/>
              <w:left w:val="single" w:sz="4" w:space="0" w:color="auto"/>
              <w:bottom w:val="single" w:sz="4" w:space="0" w:color="auto"/>
              <w:right w:val="single" w:sz="4" w:space="0" w:color="auto"/>
            </w:tcBorders>
            <w:hideMark/>
          </w:tcPr>
          <w:p w14:paraId="0673265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0.10</w:t>
            </w:r>
          </w:p>
        </w:tc>
        <w:tc>
          <w:tcPr>
            <w:tcW w:w="860" w:type="pct"/>
            <w:tcBorders>
              <w:top w:val="single" w:sz="4" w:space="0" w:color="auto"/>
              <w:left w:val="single" w:sz="4" w:space="0" w:color="auto"/>
              <w:bottom w:val="single" w:sz="4" w:space="0" w:color="auto"/>
              <w:right w:val="single" w:sz="4" w:space="0" w:color="auto"/>
            </w:tcBorders>
            <w:hideMark/>
          </w:tcPr>
          <w:p w14:paraId="0A91B71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1.38 (0.99-1.92)</w:t>
            </w:r>
          </w:p>
        </w:tc>
        <w:tc>
          <w:tcPr>
            <w:tcW w:w="682" w:type="pct"/>
            <w:tcBorders>
              <w:top w:val="single" w:sz="4" w:space="0" w:color="auto"/>
              <w:left w:val="single" w:sz="4" w:space="0" w:color="auto"/>
              <w:bottom w:val="single" w:sz="4" w:space="0" w:color="auto"/>
              <w:right w:val="single" w:sz="4" w:space="0" w:color="auto"/>
            </w:tcBorders>
          </w:tcPr>
          <w:p w14:paraId="132A842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0.05</w:t>
            </w:r>
            <w:del w:id="256" w:author="MJU" w:date="2022-04-06T23:00:00Z">
              <w:r w:rsidRPr="00467B9D" w:rsidDel="00431A87">
                <w:rPr>
                  <w:rFonts w:ascii="Times New Roman" w:hAnsi="Times New Roman" w:cs="Times New Roman"/>
                  <w:sz w:val="20"/>
                  <w:szCs w:val="20"/>
                </w:rPr>
                <w:delText>4</w:delText>
              </w:r>
            </w:del>
          </w:p>
        </w:tc>
      </w:tr>
      <w:tr w:rsidR="00CC6698" w:rsidRPr="00467B9D" w14:paraId="64438292"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33AF0D63"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Rangpur</w:t>
            </w:r>
          </w:p>
        </w:tc>
        <w:tc>
          <w:tcPr>
            <w:tcW w:w="979" w:type="pct"/>
            <w:tcBorders>
              <w:top w:val="single" w:sz="4" w:space="0" w:color="auto"/>
              <w:left w:val="single" w:sz="4" w:space="0" w:color="auto"/>
              <w:bottom w:val="single" w:sz="4" w:space="0" w:color="auto"/>
              <w:right w:val="single" w:sz="4" w:space="0" w:color="auto"/>
            </w:tcBorders>
            <w:hideMark/>
          </w:tcPr>
          <w:p w14:paraId="5DA14EF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1.140(0.86-1.49)</w:t>
            </w:r>
          </w:p>
        </w:tc>
        <w:tc>
          <w:tcPr>
            <w:tcW w:w="681" w:type="pct"/>
            <w:tcBorders>
              <w:top w:val="single" w:sz="4" w:space="0" w:color="auto"/>
              <w:left w:val="single" w:sz="4" w:space="0" w:color="auto"/>
              <w:bottom w:val="single" w:sz="4" w:space="0" w:color="auto"/>
              <w:right w:val="single" w:sz="4" w:space="0" w:color="auto"/>
            </w:tcBorders>
            <w:hideMark/>
          </w:tcPr>
          <w:p w14:paraId="105EC52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0.34</w:t>
            </w:r>
          </w:p>
        </w:tc>
        <w:tc>
          <w:tcPr>
            <w:tcW w:w="860" w:type="pct"/>
            <w:tcBorders>
              <w:top w:val="single" w:sz="4" w:space="0" w:color="auto"/>
              <w:left w:val="single" w:sz="4" w:space="0" w:color="auto"/>
              <w:bottom w:val="single" w:sz="4" w:space="0" w:color="auto"/>
              <w:right w:val="single" w:sz="4" w:space="0" w:color="auto"/>
            </w:tcBorders>
            <w:hideMark/>
          </w:tcPr>
          <w:p w14:paraId="1EBD3857"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1.15 (0.82-1.61)</w:t>
            </w:r>
          </w:p>
        </w:tc>
        <w:tc>
          <w:tcPr>
            <w:tcW w:w="682" w:type="pct"/>
            <w:tcBorders>
              <w:top w:val="single" w:sz="4" w:space="0" w:color="auto"/>
              <w:left w:val="single" w:sz="4" w:space="0" w:color="auto"/>
              <w:bottom w:val="single" w:sz="4" w:space="0" w:color="auto"/>
              <w:right w:val="single" w:sz="4" w:space="0" w:color="auto"/>
            </w:tcBorders>
          </w:tcPr>
          <w:p w14:paraId="5C2721A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0.41</w:t>
            </w:r>
          </w:p>
        </w:tc>
      </w:tr>
      <w:tr w:rsidR="00CC6698" w:rsidRPr="00467B9D" w14:paraId="226FDE36"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0CF518FF"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rPr>
              <w:t>Sylhet</w:t>
            </w:r>
          </w:p>
        </w:tc>
        <w:tc>
          <w:tcPr>
            <w:tcW w:w="979" w:type="pct"/>
            <w:tcBorders>
              <w:top w:val="single" w:sz="4" w:space="0" w:color="auto"/>
              <w:left w:val="single" w:sz="4" w:space="0" w:color="auto"/>
              <w:bottom w:val="single" w:sz="4" w:space="0" w:color="auto"/>
              <w:right w:val="single" w:sz="4" w:space="0" w:color="auto"/>
            </w:tcBorders>
            <w:hideMark/>
          </w:tcPr>
          <w:p w14:paraId="31CCAF1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1.00(0.76-1.31)</w:t>
            </w:r>
          </w:p>
        </w:tc>
        <w:tc>
          <w:tcPr>
            <w:tcW w:w="681" w:type="pct"/>
            <w:tcBorders>
              <w:top w:val="single" w:sz="4" w:space="0" w:color="auto"/>
              <w:left w:val="single" w:sz="4" w:space="0" w:color="auto"/>
              <w:bottom w:val="single" w:sz="4" w:space="0" w:color="auto"/>
              <w:right w:val="single" w:sz="4" w:space="0" w:color="auto"/>
            </w:tcBorders>
            <w:hideMark/>
          </w:tcPr>
          <w:p w14:paraId="14654DD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0.97</w:t>
            </w:r>
          </w:p>
        </w:tc>
        <w:tc>
          <w:tcPr>
            <w:tcW w:w="860" w:type="pct"/>
            <w:tcBorders>
              <w:top w:val="single" w:sz="4" w:space="0" w:color="auto"/>
              <w:left w:val="single" w:sz="4" w:space="0" w:color="auto"/>
              <w:bottom w:val="single" w:sz="4" w:space="0" w:color="auto"/>
              <w:right w:val="single" w:sz="4" w:space="0" w:color="auto"/>
            </w:tcBorders>
            <w:hideMark/>
          </w:tcPr>
          <w:p w14:paraId="0D67CDB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1.02 (0.73-1.43)</w:t>
            </w:r>
          </w:p>
        </w:tc>
        <w:tc>
          <w:tcPr>
            <w:tcW w:w="682" w:type="pct"/>
            <w:tcBorders>
              <w:top w:val="single" w:sz="4" w:space="0" w:color="auto"/>
              <w:left w:val="single" w:sz="4" w:space="0" w:color="auto"/>
              <w:bottom w:val="single" w:sz="4" w:space="0" w:color="auto"/>
              <w:right w:val="single" w:sz="4" w:space="0" w:color="auto"/>
            </w:tcBorders>
          </w:tcPr>
          <w:p w14:paraId="624C413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0.89</w:t>
            </w:r>
          </w:p>
        </w:tc>
      </w:tr>
      <w:tr w:rsidR="00CC6698" w:rsidRPr="00467B9D" w14:paraId="015E8CCD"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38AC8CAB"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t>Mymensingh</w:t>
            </w:r>
          </w:p>
        </w:tc>
        <w:tc>
          <w:tcPr>
            <w:tcW w:w="979" w:type="pct"/>
            <w:tcBorders>
              <w:top w:val="single" w:sz="4" w:space="0" w:color="auto"/>
              <w:left w:val="single" w:sz="4" w:space="0" w:color="auto"/>
              <w:bottom w:val="single" w:sz="4" w:space="0" w:color="auto"/>
              <w:right w:val="single" w:sz="4" w:space="0" w:color="auto"/>
            </w:tcBorders>
            <w:hideMark/>
          </w:tcPr>
          <w:p w14:paraId="4E9D47C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1.65(1.29-2.12)</w:t>
            </w:r>
          </w:p>
        </w:tc>
        <w:tc>
          <w:tcPr>
            <w:tcW w:w="681" w:type="pct"/>
            <w:tcBorders>
              <w:top w:val="single" w:sz="4" w:space="0" w:color="auto"/>
              <w:left w:val="single" w:sz="4" w:space="0" w:color="auto"/>
              <w:bottom w:val="single" w:sz="4" w:space="0" w:color="auto"/>
              <w:right w:val="single" w:sz="4" w:space="0" w:color="auto"/>
            </w:tcBorders>
            <w:hideMark/>
          </w:tcPr>
          <w:p w14:paraId="02D8487C" w14:textId="4980F85B" w:rsidR="00CC6698" w:rsidRPr="00467B9D" w:rsidRDefault="00323F75" w:rsidP="00121845">
            <w:pPr>
              <w:pStyle w:val="NoSpacing"/>
              <w:rPr>
                <w:rFonts w:ascii="Times New Roman" w:hAnsi="Times New Roman" w:cs="Times New Roman"/>
              </w:rPr>
            </w:pPr>
            <w:ins w:id="257" w:author="MJU" w:date="2022-04-06T22:58:00Z">
              <w:r>
                <w:rPr>
                  <w:rFonts w:ascii="Times New Roman" w:hAnsi="Times New Roman" w:cs="Times New Roman"/>
                </w:rPr>
                <w:t>&lt;</w:t>
              </w:r>
            </w:ins>
            <w:r w:rsidR="00CC6698" w:rsidRPr="00467B9D">
              <w:rPr>
                <w:rFonts w:ascii="Times New Roman" w:hAnsi="Times New Roman" w:cs="Times New Roman"/>
              </w:rPr>
              <w:t>0.00</w:t>
            </w:r>
            <w:ins w:id="258" w:author="MJU" w:date="2022-04-06T22:59:00Z">
              <w:r>
                <w:rPr>
                  <w:rFonts w:ascii="Times New Roman" w:hAnsi="Times New Roman" w:cs="Times New Roman"/>
                </w:rPr>
                <w:t>1</w:t>
              </w:r>
            </w:ins>
            <w:del w:id="259" w:author="MJU" w:date="2022-04-06T22:59:00Z">
              <w:r w:rsidR="00CC6698" w:rsidRPr="00467B9D" w:rsidDel="00323F75">
                <w:rPr>
                  <w:rFonts w:ascii="Times New Roman" w:hAnsi="Times New Roman" w:cs="Times New Roman"/>
                </w:rPr>
                <w:delText>0</w:delText>
              </w:r>
            </w:del>
          </w:p>
        </w:tc>
        <w:tc>
          <w:tcPr>
            <w:tcW w:w="860" w:type="pct"/>
            <w:tcBorders>
              <w:top w:val="single" w:sz="4" w:space="0" w:color="auto"/>
              <w:left w:val="single" w:sz="4" w:space="0" w:color="auto"/>
              <w:bottom w:val="single" w:sz="4" w:space="0" w:color="auto"/>
              <w:right w:val="single" w:sz="4" w:space="0" w:color="auto"/>
            </w:tcBorders>
            <w:hideMark/>
          </w:tcPr>
          <w:p w14:paraId="3E617BB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2.01 (1.47-2.75)</w:t>
            </w:r>
          </w:p>
        </w:tc>
        <w:tc>
          <w:tcPr>
            <w:tcW w:w="682" w:type="pct"/>
            <w:tcBorders>
              <w:top w:val="single" w:sz="4" w:space="0" w:color="auto"/>
              <w:left w:val="single" w:sz="4" w:space="0" w:color="auto"/>
              <w:bottom w:val="single" w:sz="4" w:space="0" w:color="auto"/>
              <w:right w:val="single" w:sz="4" w:space="0" w:color="auto"/>
            </w:tcBorders>
          </w:tcPr>
          <w:p w14:paraId="3CD2E316" w14:textId="55D66124" w:rsidR="00CC6698" w:rsidRPr="00467B9D" w:rsidRDefault="00323F75" w:rsidP="00121845">
            <w:pPr>
              <w:jc w:val="both"/>
              <w:rPr>
                <w:rFonts w:ascii="Times New Roman" w:hAnsi="Times New Roman" w:cs="Times New Roman"/>
                <w:sz w:val="20"/>
                <w:szCs w:val="20"/>
              </w:rPr>
            </w:pPr>
            <w:ins w:id="260" w:author="MJU" w:date="2022-04-06T22:59:00Z">
              <w:r>
                <w:rPr>
                  <w:rFonts w:ascii="Times New Roman" w:hAnsi="Times New Roman" w:cs="Times New Roman"/>
                  <w:sz w:val="20"/>
                  <w:szCs w:val="20"/>
                </w:rPr>
                <w:t>&lt;</w:t>
              </w:r>
            </w:ins>
            <w:r w:rsidR="00CC6698" w:rsidRPr="00467B9D">
              <w:rPr>
                <w:rFonts w:ascii="Times New Roman" w:hAnsi="Times New Roman" w:cs="Times New Roman"/>
                <w:sz w:val="20"/>
                <w:szCs w:val="20"/>
              </w:rPr>
              <w:t>0.00</w:t>
            </w:r>
            <w:ins w:id="261" w:author="MJU" w:date="2022-04-06T22:59:00Z">
              <w:r>
                <w:rPr>
                  <w:rFonts w:ascii="Times New Roman" w:hAnsi="Times New Roman" w:cs="Times New Roman"/>
                  <w:sz w:val="20"/>
                  <w:szCs w:val="20"/>
                </w:rPr>
                <w:t>1</w:t>
              </w:r>
            </w:ins>
            <w:del w:id="262" w:author="MJU" w:date="2022-04-06T22:59:00Z">
              <w:r w:rsidR="00CC6698" w:rsidRPr="00467B9D" w:rsidDel="00323F75">
                <w:rPr>
                  <w:rFonts w:ascii="Times New Roman" w:hAnsi="Times New Roman" w:cs="Times New Roman"/>
                  <w:sz w:val="20"/>
                  <w:szCs w:val="20"/>
                </w:rPr>
                <w:delText>0</w:delText>
              </w:r>
            </w:del>
          </w:p>
        </w:tc>
      </w:tr>
      <w:tr w:rsidR="00CC6698" w:rsidRPr="00467B9D" w14:paraId="03ECAA2D"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234C44BB"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b/>
                <w:bCs/>
              </w:rPr>
              <w:t>Mothers’ Education</w:t>
            </w:r>
          </w:p>
        </w:tc>
        <w:tc>
          <w:tcPr>
            <w:tcW w:w="979" w:type="pct"/>
            <w:tcBorders>
              <w:top w:val="single" w:sz="4" w:space="0" w:color="auto"/>
              <w:left w:val="single" w:sz="4" w:space="0" w:color="auto"/>
              <w:bottom w:val="single" w:sz="4" w:space="0" w:color="auto"/>
              <w:right w:val="single" w:sz="4" w:space="0" w:color="auto"/>
            </w:tcBorders>
          </w:tcPr>
          <w:p w14:paraId="3FF56C8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tcPr>
          <w:p w14:paraId="4550B3D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44113EB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64A0B27F" w14:textId="77777777" w:rsidR="00CC6698" w:rsidRPr="00467B9D" w:rsidRDefault="00CC6698" w:rsidP="00121845">
            <w:pPr>
              <w:jc w:val="both"/>
              <w:rPr>
                <w:rFonts w:ascii="Times New Roman" w:hAnsi="Times New Roman" w:cs="Times New Roman"/>
                <w:sz w:val="20"/>
                <w:szCs w:val="20"/>
              </w:rPr>
            </w:pPr>
          </w:p>
        </w:tc>
      </w:tr>
      <w:tr w:rsidR="00323F75" w:rsidRPr="00467B9D" w14:paraId="607D9BAA"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29493360"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No education</w:t>
            </w:r>
          </w:p>
        </w:tc>
        <w:tc>
          <w:tcPr>
            <w:tcW w:w="979" w:type="pct"/>
            <w:tcBorders>
              <w:top w:val="single" w:sz="4" w:space="0" w:color="auto"/>
              <w:left w:val="single" w:sz="4" w:space="0" w:color="auto"/>
              <w:bottom w:val="single" w:sz="4" w:space="0" w:color="auto"/>
              <w:right w:val="single" w:sz="4" w:space="0" w:color="auto"/>
            </w:tcBorders>
            <w:hideMark/>
          </w:tcPr>
          <w:p w14:paraId="7844B819"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2.00 (1.44-2.77)</w:t>
            </w:r>
          </w:p>
        </w:tc>
        <w:tc>
          <w:tcPr>
            <w:tcW w:w="681" w:type="pct"/>
            <w:tcBorders>
              <w:top w:val="single" w:sz="4" w:space="0" w:color="auto"/>
              <w:left w:val="single" w:sz="4" w:space="0" w:color="auto"/>
              <w:bottom w:val="single" w:sz="4" w:space="0" w:color="auto"/>
              <w:right w:val="single" w:sz="4" w:space="0" w:color="auto"/>
            </w:tcBorders>
            <w:hideMark/>
          </w:tcPr>
          <w:p w14:paraId="7F578932" w14:textId="70D84811" w:rsidR="00323F75" w:rsidRPr="00467B9D" w:rsidRDefault="00323F75" w:rsidP="00323F75">
            <w:pPr>
              <w:pStyle w:val="NoSpacing"/>
              <w:rPr>
                <w:rFonts w:ascii="Times New Roman" w:hAnsi="Times New Roman" w:cs="Times New Roman"/>
              </w:rPr>
            </w:pPr>
            <w:ins w:id="263" w:author="MJU" w:date="2022-04-06T22:59:00Z">
              <w:r w:rsidRPr="00C24410">
                <w:rPr>
                  <w:rFonts w:ascii="Times New Roman" w:hAnsi="Times New Roman" w:cs="Times New Roman"/>
                  <w:sz w:val="20"/>
                  <w:szCs w:val="20"/>
                </w:rPr>
                <w:t>&lt;0.001</w:t>
              </w:r>
            </w:ins>
            <w:del w:id="264" w:author="MJU" w:date="2022-04-06T22:59:00Z">
              <w:r w:rsidRPr="00467B9D" w:rsidDel="00BE016A">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hideMark/>
          </w:tcPr>
          <w:p w14:paraId="5C373594" w14:textId="77777777" w:rsidR="00323F75" w:rsidRPr="00467B9D" w:rsidRDefault="00323F75" w:rsidP="00323F75">
            <w:pPr>
              <w:jc w:val="both"/>
              <w:rPr>
                <w:rFonts w:ascii="Times New Roman" w:hAnsi="Times New Roman" w:cs="Times New Roman"/>
                <w:sz w:val="20"/>
                <w:szCs w:val="20"/>
              </w:rPr>
            </w:pPr>
            <w:r w:rsidRPr="00467B9D">
              <w:rPr>
                <w:rFonts w:ascii="Times New Roman" w:hAnsi="Times New Roman" w:cs="Times New Roman"/>
                <w:sz w:val="20"/>
                <w:szCs w:val="20"/>
              </w:rPr>
              <w:t>2.06 (1.41-3.02)</w:t>
            </w:r>
          </w:p>
        </w:tc>
        <w:tc>
          <w:tcPr>
            <w:tcW w:w="682" w:type="pct"/>
            <w:tcBorders>
              <w:top w:val="single" w:sz="4" w:space="0" w:color="auto"/>
              <w:left w:val="single" w:sz="4" w:space="0" w:color="auto"/>
              <w:bottom w:val="single" w:sz="4" w:space="0" w:color="auto"/>
              <w:right w:val="single" w:sz="4" w:space="0" w:color="auto"/>
            </w:tcBorders>
          </w:tcPr>
          <w:p w14:paraId="4D0F56B1" w14:textId="4ABCBCA8" w:rsidR="00323F75" w:rsidRPr="00467B9D" w:rsidRDefault="00323F75" w:rsidP="00323F75">
            <w:pPr>
              <w:jc w:val="both"/>
              <w:rPr>
                <w:rFonts w:ascii="Times New Roman" w:hAnsi="Times New Roman" w:cs="Times New Roman"/>
                <w:sz w:val="20"/>
                <w:szCs w:val="20"/>
              </w:rPr>
            </w:pPr>
            <w:ins w:id="265" w:author="MJU" w:date="2022-04-06T22:59:00Z">
              <w:r w:rsidRPr="0074257E">
                <w:rPr>
                  <w:rFonts w:ascii="Times New Roman" w:hAnsi="Times New Roman" w:cs="Times New Roman"/>
                  <w:sz w:val="20"/>
                  <w:szCs w:val="20"/>
                </w:rPr>
                <w:t>&lt;0.001</w:t>
              </w:r>
            </w:ins>
            <w:del w:id="266" w:author="MJU" w:date="2022-04-06T22:59:00Z">
              <w:r w:rsidRPr="00467B9D" w:rsidDel="00D04819">
                <w:rPr>
                  <w:rFonts w:ascii="Times New Roman" w:hAnsi="Times New Roman" w:cs="Times New Roman"/>
                  <w:sz w:val="20"/>
                  <w:szCs w:val="20"/>
                </w:rPr>
                <w:delText>0.000</w:delText>
              </w:r>
            </w:del>
          </w:p>
        </w:tc>
      </w:tr>
      <w:tr w:rsidR="00323F75" w:rsidRPr="00467B9D" w14:paraId="23A1B468"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4DC9C104"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Primary</w:t>
            </w:r>
          </w:p>
        </w:tc>
        <w:tc>
          <w:tcPr>
            <w:tcW w:w="979" w:type="pct"/>
            <w:tcBorders>
              <w:top w:val="single" w:sz="4" w:space="0" w:color="auto"/>
              <w:left w:val="single" w:sz="4" w:space="0" w:color="auto"/>
              <w:bottom w:val="single" w:sz="4" w:space="0" w:color="auto"/>
              <w:right w:val="single" w:sz="4" w:space="0" w:color="auto"/>
            </w:tcBorders>
          </w:tcPr>
          <w:p w14:paraId="4FFEA4BF"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1.87 (1.44-2.42)</w:t>
            </w:r>
          </w:p>
        </w:tc>
        <w:tc>
          <w:tcPr>
            <w:tcW w:w="681" w:type="pct"/>
            <w:tcBorders>
              <w:top w:val="single" w:sz="4" w:space="0" w:color="auto"/>
              <w:left w:val="single" w:sz="4" w:space="0" w:color="auto"/>
              <w:bottom w:val="single" w:sz="4" w:space="0" w:color="auto"/>
              <w:right w:val="single" w:sz="4" w:space="0" w:color="auto"/>
            </w:tcBorders>
          </w:tcPr>
          <w:p w14:paraId="77031B9C" w14:textId="39AAAB37" w:rsidR="00323F75" w:rsidRPr="00467B9D" w:rsidRDefault="00323F75" w:rsidP="00323F75">
            <w:pPr>
              <w:pStyle w:val="NoSpacing"/>
              <w:rPr>
                <w:rFonts w:ascii="Times New Roman" w:hAnsi="Times New Roman" w:cs="Times New Roman"/>
              </w:rPr>
            </w:pPr>
            <w:ins w:id="267" w:author="MJU" w:date="2022-04-06T22:59:00Z">
              <w:r w:rsidRPr="00C24410">
                <w:rPr>
                  <w:rFonts w:ascii="Times New Roman" w:hAnsi="Times New Roman" w:cs="Times New Roman"/>
                  <w:sz w:val="20"/>
                  <w:szCs w:val="20"/>
                </w:rPr>
                <w:t>&lt;0.001</w:t>
              </w:r>
            </w:ins>
            <w:del w:id="268" w:author="MJU" w:date="2022-04-06T22:59:00Z">
              <w:r w:rsidRPr="00467B9D" w:rsidDel="00BE016A">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tcPr>
          <w:p w14:paraId="4D4722E9" w14:textId="77777777" w:rsidR="00323F75" w:rsidRPr="00467B9D" w:rsidRDefault="00323F75" w:rsidP="00323F75">
            <w:pPr>
              <w:jc w:val="both"/>
              <w:rPr>
                <w:rFonts w:ascii="Times New Roman" w:hAnsi="Times New Roman" w:cs="Times New Roman"/>
                <w:sz w:val="20"/>
                <w:szCs w:val="20"/>
              </w:rPr>
            </w:pPr>
            <w:r w:rsidRPr="00467B9D">
              <w:rPr>
                <w:rFonts w:ascii="Times New Roman" w:hAnsi="Times New Roman" w:cs="Times New Roman"/>
                <w:sz w:val="20"/>
                <w:szCs w:val="20"/>
              </w:rPr>
              <w:t>1.99 (1.49-2.66)</w:t>
            </w:r>
          </w:p>
        </w:tc>
        <w:tc>
          <w:tcPr>
            <w:tcW w:w="682" w:type="pct"/>
            <w:tcBorders>
              <w:top w:val="single" w:sz="4" w:space="0" w:color="auto"/>
              <w:left w:val="single" w:sz="4" w:space="0" w:color="auto"/>
              <w:bottom w:val="single" w:sz="4" w:space="0" w:color="auto"/>
              <w:right w:val="single" w:sz="4" w:space="0" w:color="auto"/>
            </w:tcBorders>
          </w:tcPr>
          <w:p w14:paraId="3D132C92" w14:textId="68FA42DC" w:rsidR="00323F75" w:rsidRPr="00467B9D" w:rsidRDefault="00323F75" w:rsidP="00323F75">
            <w:pPr>
              <w:jc w:val="both"/>
              <w:rPr>
                <w:rFonts w:ascii="Times New Roman" w:hAnsi="Times New Roman" w:cs="Times New Roman"/>
                <w:sz w:val="20"/>
                <w:szCs w:val="20"/>
              </w:rPr>
            </w:pPr>
            <w:ins w:id="269" w:author="MJU" w:date="2022-04-06T22:59:00Z">
              <w:r w:rsidRPr="0074257E">
                <w:rPr>
                  <w:rFonts w:ascii="Times New Roman" w:hAnsi="Times New Roman" w:cs="Times New Roman"/>
                  <w:sz w:val="20"/>
                  <w:szCs w:val="20"/>
                </w:rPr>
                <w:t>&lt;0.001</w:t>
              </w:r>
            </w:ins>
            <w:del w:id="270" w:author="MJU" w:date="2022-04-06T22:59:00Z">
              <w:r w:rsidRPr="00467B9D" w:rsidDel="00D04819">
                <w:rPr>
                  <w:rFonts w:ascii="Times New Roman" w:hAnsi="Times New Roman" w:cs="Times New Roman"/>
                  <w:sz w:val="20"/>
                  <w:szCs w:val="20"/>
                </w:rPr>
                <w:delText>0.000</w:delText>
              </w:r>
            </w:del>
          </w:p>
        </w:tc>
      </w:tr>
      <w:tr w:rsidR="00323F75" w:rsidRPr="00467B9D" w14:paraId="7C6CEF1E"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0D92CBAE"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Secondary</w:t>
            </w:r>
          </w:p>
        </w:tc>
        <w:tc>
          <w:tcPr>
            <w:tcW w:w="979" w:type="pct"/>
            <w:tcBorders>
              <w:top w:val="single" w:sz="4" w:space="0" w:color="auto"/>
              <w:left w:val="single" w:sz="4" w:space="0" w:color="auto"/>
              <w:bottom w:val="single" w:sz="4" w:space="0" w:color="auto"/>
              <w:right w:val="single" w:sz="4" w:space="0" w:color="auto"/>
            </w:tcBorders>
            <w:hideMark/>
          </w:tcPr>
          <w:p w14:paraId="539C9A24" w14:textId="77777777" w:rsidR="00323F75" w:rsidRPr="00467B9D" w:rsidRDefault="00323F75" w:rsidP="00323F75">
            <w:pPr>
              <w:pStyle w:val="NoSpacing"/>
              <w:rPr>
                <w:rFonts w:ascii="Times New Roman" w:hAnsi="Times New Roman" w:cs="Times New Roman"/>
              </w:rPr>
            </w:pPr>
            <w:r w:rsidRPr="00467B9D">
              <w:rPr>
                <w:rFonts w:ascii="Times New Roman" w:hAnsi="Times New Roman" w:cs="Times New Roman"/>
              </w:rPr>
              <w:t>1.58 (1.26-1.98)</w:t>
            </w:r>
          </w:p>
        </w:tc>
        <w:tc>
          <w:tcPr>
            <w:tcW w:w="681" w:type="pct"/>
            <w:tcBorders>
              <w:top w:val="single" w:sz="4" w:space="0" w:color="auto"/>
              <w:left w:val="single" w:sz="4" w:space="0" w:color="auto"/>
              <w:bottom w:val="single" w:sz="4" w:space="0" w:color="auto"/>
              <w:right w:val="single" w:sz="4" w:space="0" w:color="auto"/>
            </w:tcBorders>
          </w:tcPr>
          <w:p w14:paraId="39D23F4E" w14:textId="6EF7CE09" w:rsidR="00323F75" w:rsidRPr="00467B9D" w:rsidRDefault="00323F75" w:rsidP="00323F75">
            <w:pPr>
              <w:pStyle w:val="NoSpacing"/>
              <w:rPr>
                <w:rFonts w:ascii="Times New Roman" w:hAnsi="Times New Roman" w:cs="Times New Roman"/>
              </w:rPr>
            </w:pPr>
            <w:ins w:id="271" w:author="MJU" w:date="2022-04-06T22:59:00Z">
              <w:r w:rsidRPr="00C24410">
                <w:rPr>
                  <w:rFonts w:ascii="Times New Roman" w:hAnsi="Times New Roman" w:cs="Times New Roman"/>
                  <w:sz w:val="20"/>
                  <w:szCs w:val="20"/>
                </w:rPr>
                <w:t>&lt;0.001</w:t>
              </w:r>
            </w:ins>
            <w:del w:id="272" w:author="MJU" w:date="2022-04-06T22:59:00Z">
              <w:r w:rsidRPr="00467B9D" w:rsidDel="00BE016A">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hideMark/>
          </w:tcPr>
          <w:p w14:paraId="51D36036" w14:textId="77777777" w:rsidR="00323F75" w:rsidRPr="00467B9D" w:rsidRDefault="00323F75" w:rsidP="00323F75">
            <w:pPr>
              <w:jc w:val="both"/>
              <w:rPr>
                <w:rFonts w:ascii="Times New Roman" w:hAnsi="Times New Roman" w:cs="Times New Roman"/>
                <w:sz w:val="20"/>
                <w:szCs w:val="20"/>
              </w:rPr>
            </w:pPr>
            <w:r w:rsidRPr="00467B9D">
              <w:rPr>
                <w:rFonts w:ascii="Times New Roman" w:hAnsi="Times New Roman" w:cs="Times New Roman"/>
                <w:sz w:val="20"/>
                <w:szCs w:val="20"/>
              </w:rPr>
              <w:t>1.70 (1.32-2.20)</w:t>
            </w:r>
          </w:p>
        </w:tc>
        <w:tc>
          <w:tcPr>
            <w:tcW w:w="682" w:type="pct"/>
            <w:tcBorders>
              <w:top w:val="single" w:sz="4" w:space="0" w:color="auto"/>
              <w:left w:val="single" w:sz="4" w:space="0" w:color="auto"/>
              <w:bottom w:val="single" w:sz="4" w:space="0" w:color="auto"/>
              <w:right w:val="single" w:sz="4" w:space="0" w:color="auto"/>
            </w:tcBorders>
          </w:tcPr>
          <w:p w14:paraId="351EDF65" w14:textId="3662DA1F" w:rsidR="00323F75" w:rsidRPr="00467B9D" w:rsidRDefault="00323F75" w:rsidP="00323F75">
            <w:pPr>
              <w:jc w:val="both"/>
              <w:rPr>
                <w:rFonts w:ascii="Times New Roman" w:hAnsi="Times New Roman" w:cs="Times New Roman"/>
                <w:sz w:val="20"/>
                <w:szCs w:val="20"/>
              </w:rPr>
            </w:pPr>
            <w:ins w:id="273" w:author="MJU" w:date="2022-04-06T22:59:00Z">
              <w:r w:rsidRPr="0074257E">
                <w:rPr>
                  <w:rFonts w:ascii="Times New Roman" w:hAnsi="Times New Roman" w:cs="Times New Roman"/>
                  <w:sz w:val="20"/>
                  <w:szCs w:val="20"/>
                </w:rPr>
                <w:t>&lt;0.001</w:t>
              </w:r>
            </w:ins>
            <w:del w:id="274" w:author="MJU" w:date="2022-04-06T22:59:00Z">
              <w:r w:rsidRPr="00467B9D" w:rsidDel="00D04819">
                <w:rPr>
                  <w:rFonts w:ascii="Times New Roman" w:hAnsi="Times New Roman" w:cs="Times New Roman"/>
                  <w:sz w:val="20"/>
                  <w:szCs w:val="20"/>
                </w:rPr>
                <w:delText>0.000</w:delText>
              </w:r>
            </w:del>
          </w:p>
        </w:tc>
      </w:tr>
      <w:tr w:rsidR="00CC6698" w:rsidRPr="00467B9D" w14:paraId="3131AC2A"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7A1E5266"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rPr>
              <w:lastRenderedPageBreak/>
              <w:t>Higher secondary or above</w:t>
            </w:r>
          </w:p>
        </w:tc>
        <w:tc>
          <w:tcPr>
            <w:tcW w:w="979" w:type="pct"/>
            <w:tcBorders>
              <w:top w:val="single" w:sz="4" w:space="0" w:color="auto"/>
              <w:left w:val="single" w:sz="4" w:space="0" w:color="auto"/>
              <w:bottom w:val="single" w:sz="4" w:space="0" w:color="auto"/>
              <w:right w:val="single" w:sz="4" w:space="0" w:color="auto"/>
            </w:tcBorders>
            <w:hideMark/>
          </w:tcPr>
          <w:p w14:paraId="784C00A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16C2BCCD"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47D1B0C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Borders>
              <w:top w:val="single" w:sz="4" w:space="0" w:color="auto"/>
              <w:left w:val="single" w:sz="4" w:space="0" w:color="auto"/>
              <w:bottom w:val="single" w:sz="4" w:space="0" w:color="auto"/>
              <w:right w:val="single" w:sz="4" w:space="0" w:color="auto"/>
            </w:tcBorders>
          </w:tcPr>
          <w:p w14:paraId="5276C35D" w14:textId="77777777" w:rsidR="00CC6698" w:rsidRPr="00467B9D" w:rsidRDefault="00CC6698" w:rsidP="00121845">
            <w:pPr>
              <w:jc w:val="both"/>
              <w:rPr>
                <w:rFonts w:ascii="Times New Roman" w:hAnsi="Times New Roman" w:cs="Times New Roman"/>
                <w:sz w:val="20"/>
                <w:szCs w:val="20"/>
              </w:rPr>
            </w:pPr>
          </w:p>
        </w:tc>
      </w:tr>
      <w:tr w:rsidR="00CC6698" w:rsidRPr="00467B9D" w14:paraId="49CC2F87"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59A697E1" w14:textId="77777777" w:rsidR="00CC6698" w:rsidRPr="00467B9D" w:rsidRDefault="00CC6698" w:rsidP="00121845">
            <w:pPr>
              <w:pStyle w:val="NoSpacing"/>
              <w:rPr>
                <w:rFonts w:ascii="Times New Roman" w:hAnsi="Times New Roman" w:cs="Times New Roman"/>
                <w:b/>
                <w:bCs/>
                <w:color w:val="000000"/>
              </w:rPr>
            </w:pPr>
            <w:r w:rsidRPr="00467B9D">
              <w:rPr>
                <w:rFonts w:ascii="Times New Roman" w:hAnsi="Times New Roman" w:cs="Times New Roman"/>
                <w:b/>
                <w:bCs/>
              </w:rPr>
              <w:t>Fathers’ Education</w:t>
            </w:r>
          </w:p>
        </w:tc>
        <w:tc>
          <w:tcPr>
            <w:tcW w:w="979" w:type="pct"/>
            <w:tcBorders>
              <w:top w:val="single" w:sz="4" w:space="0" w:color="auto"/>
              <w:left w:val="single" w:sz="4" w:space="0" w:color="auto"/>
              <w:bottom w:val="single" w:sz="4" w:space="0" w:color="auto"/>
              <w:right w:val="single" w:sz="4" w:space="0" w:color="auto"/>
            </w:tcBorders>
            <w:hideMark/>
          </w:tcPr>
          <w:p w14:paraId="671D7DA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hideMark/>
          </w:tcPr>
          <w:p w14:paraId="716A9DF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223A6026"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348768CC" w14:textId="77777777" w:rsidR="00CC6698" w:rsidRPr="00467B9D" w:rsidRDefault="00CC6698" w:rsidP="00121845">
            <w:pPr>
              <w:jc w:val="both"/>
              <w:rPr>
                <w:rFonts w:ascii="Times New Roman" w:hAnsi="Times New Roman" w:cs="Times New Roman"/>
                <w:sz w:val="20"/>
                <w:szCs w:val="20"/>
              </w:rPr>
            </w:pPr>
          </w:p>
        </w:tc>
      </w:tr>
      <w:tr w:rsidR="00431A87" w:rsidRPr="00467B9D" w14:paraId="0E7041DE"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39482A95"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No education</w:t>
            </w:r>
          </w:p>
        </w:tc>
        <w:tc>
          <w:tcPr>
            <w:tcW w:w="979" w:type="pct"/>
            <w:tcBorders>
              <w:top w:val="single" w:sz="4" w:space="0" w:color="auto"/>
              <w:left w:val="single" w:sz="4" w:space="0" w:color="auto"/>
              <w:bottom w:val="single" w:sz="4" w:space="0" w:color="auto"/>
              <w:right w:val="single" w:sz="4" w:space="0" w:color="auto"/>
            </w:tcBorders>
          </w:tcPr>
          <w:p w14:paraId="2096561F"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1.98 (1.52-2.59)</w:t>
            </w:r>
          </w:p>
        </w:tc>
        <w:tc>
          <w:tcPr>
            <w:tcW w:w="681" w:type="pct"/>
            <w:tcBorders>
              <w:top w:val="single" w:sz="4" w:space="0" w:color="auto"/>
              <w:left w:val="single" w:sz="4" w:space="0" w:color="auto"/>
              <w:bottom w:val="single" w:sz="4" w:space="0" w:color="auto"/>
              <w:right w:val="single" w:sz="4" w:space="0" w:color="auto"/>
            </w:tcBorders>
          </w:tcPr>
          <w:p w14:paraId="42729B62" w14:textId="6B594CC9" w:rsidR="00431A87" w:rsidRPr="00467B9D" w:rsidRDefault="00431A87" w:rsidP="00431A87">
            <w:pPr>
              <w:pStyle w:val="NoSpacing"/>
              <w:rPr>
                <w:rFonts w:ascii="Times New Roman" w:hAnsi="Times New Roman" w:cs="Times New Roman"/>
              </w:rPr>
            </w:pPr>
            <w:ins w:id="275" w:author="MJU" w:date="2022-04-06T23:00:00Z">
              <w:r w:rsidRPr="00804EE5">
                <w:rPr>
                  <w:rFonts w:ascii="Times New Roman" w:hAnsi="Times New Roman" w:cs="Times New Roman"/>
                  <w:sz w:val="20"/>
                  <w:szCs w:val="20"/>
                </w:rPr>
                <w:t>&lt;0.001</w:t>
              </w:r>
            </w:ins>
            <w:del w:id="276" w:author="MJU" w:date="2022-04-06T23:00:00Z">
              <w:r w:rsidRPr="00467B9D" w:rsidDel="00DC220A">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tcPr>
          <w:p w14:paraId="41BFDA50"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2.03 (1.51-2.72)</w:t>
            </w:r>
          </w:p>
        </w:tc>
        <w:tc>
          <w:tcPr>
            <w:tcW w:w="682" w:type="pct"/>
            <w:tcBorders>
              <w:top w:val="single" w:sz="4" w:space="0" w:color="auto"/>
              <w:left w:val="single" w:sz="4" w:space="0" w:color="auto"/>
              <w:bottom w:val="single" w:sz="4" w:space="0" w:color="auto"/>
              <w:right w:val="single" w:sz="4" w:space="0" w:color="auto"/>
            </w:tcBorders>
          </w:tcPr>
          <w:p w14:paraId="7827157D" w14:textId="2DB7182D" w:rsidR="00431A87" w:rsidRPr="00467B9D" w:rsidRDefault="00431A87" w:rsidP="00431A87">
            <w:pPr>
              <w:jc w:val="both"/>
              <w:rPr>
                <w:rFonts w:ascii="Times New Roman" w:hAnsi="Times New Roman" w:cs="Times New Roman"/>
                <w:sz w:val="20"/>
                <w:szCs w:val="20"/>
              </w:rPr>
            </w:pPr>
            <w:ins w:id="277" w:author="MJU" w:date="2022-04-06T23:00:00Z">
              <w:r w:rsidRPr="00960D3B">
                <w:rPr>
                  <w:rFonts w:ascii="Times New Roman" w:hAnsi="Times New Roman" w:cs="Times New Roman"/>
                  <w:sz w:val="20"/>
                  <w:szCs w:val="20"/>
                </w:rPr>
                <w:t>&lt;0.001</w:t>
              </w:r>
            </w:ins>
            <w:del w:id="278" w:author="MJU" w:date="2022-04-06T23:00:00Z">
              <w:r w:rsidRPr="00467B9D" w:rsidDel="006151CF">
                <w:rPr>
                  <w:rFonts w:ascii="Times New Roman" w:hAnsi="Times New Roman" w:cs="Times New Roman"/>
                  <w:sz w:val="20"/>
                  <w:szCs w:val="20"/>
                </w:rPr>
                <w:delText>0.000</w:delText>
              </w:r>
            </w:del>
          </w:p>
        </w:tc>
      </w:tr>
      <w:tr w:rsidR="00431A87" w:rsidRPr="00467B9D" w14:paraId="09EBAA8D"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039B930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Primary</w:t>
            </w:r>
          </w:p>
        </w:tc>
        <w:tc>
          <w:tcPr>
            <w:tcW w:w="979" w:type="pct"/>
            <w:tcBorders>
              <w:top w:val="single" w:sz="4" w:space="0" w:color="auto"/>
              <w:left w:val="single" w:sz="4" w:space="0" w:color="auto"/>
              <w:bottom w:val="single" w:sz="4" w:space="0" w:color="auto"/>
              <w:right w:val="single" w:sz="4" w:space="0" w:color="auto"/>
            </w:tcBorders>
            <w:hideMark/>
          </w:tcPr>
          <w:p w14:paraId="026441EC"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1.67 (1.33-2.11)</w:t>
            </w:r>
          </w:p>
        </w:tc>
        <w:tc>
          <w:tcPr>
            <w:tcW w:w="681" w:type="pct"/>
            <w:tcBorders>
              <w:top w:val="single" w:sz="4" w:space="0" w:color="auto"/>
              <w:left w:val="single" w:sz="4" w:space="0" w:color="auto"/>
              <w:bottom w:val="single" w:sz="4" w:space="0" w:color="auto"/>
              <w:right w:val="single" w:sz="4" w:space="0" w:color="auto"/>
            </w:tcBorders>
          </w:tcPr>
          <w:p w14:paraId="5B41AE0F" w14:textId="4A0851A9" w:rsidR="00431A87" w:rsidRPr="00467B9D" w:rsidRDefault="00431A87" w:rsidP="00431A87">
            <w:pPr>
              <w:pStyle w:val="NoSpacing"/>
              <w:rPr>
                <w:rFonts w:ascii="Times New Roman" w:hAnsi="Times New Roman" w:cs="Times New Roman"/>
              </w:rPr>
            </w:pPr>
            <w:ins w:id="279" w:author="MJU" w:date="2022-04-06T23:00:00Z">
              <w:r w:rsidRPr="00804EE5">
                <w:rPr>
                  <w:rFonts w:ascii="Times New Roman" w:hAnsi="Times New Roman" w:cs="Times New Roman"/>
                  <w:sz w:val="20"/>
                  <w:szCs w:val="20"/>
                </w:rPr>
                <w:t>&lt;0.001</w:t>
              </w:r>
            </w:ins>
            <w:del w:id="280" w:author="MJU" w:date="2022-04-06T23:00:00Z">
              <w:r w:rsidRPr="00467B9D" w:rsidDel="00DC220A">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hideMark/>
          </w:tcPr>
          <w:p w14:paraId="01BF5F8E"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1.68 (1.37-2.17)</w:t>
            </w:r>
          </w:p>
        </w:tc>
        <w:tc>
          <w:tcPr>
            <w:tcW w:w="682" w:type="pct"/>
            <w:tcBorders>
              <w:top w:val="single" w:sz="4" w:space="0" w:color="auto"/>
              <w:left w:val="single" w:sz="4" w:space="0" w:color="auto"/>
              <w:bottom w:val="single" w:sz="4" w:space="0" w:color="auto"/>
              <w:right w:val="single" w:sz="4" w:space="0" w:color="auto"/>
            </w:tcBorders>
          </w:tcPr>
          <w:p w14:paraId="25C1767F" w14:textId="529B1A5A" w:rsidR="00431A87" w:rsidRPr="00467B9D" w:rsidRDefault="00431A87" w:rsidP="00431A87">
            <w:pPr>
              <w:jc w:val="both"/>
              <w:rPr>
                <w:rFonts w:ascii="Times New Roman" w:hAnsi="Times New Roman" w:cs="Times New Roman"/>
                <w:sz w:val="20"/>
                <w:szCs w:val="20"/>
              </w:rPr>
            </w:pPr>
            <w:ins w:id="281" w:author="MJU" w:date="2022-04-06T23:00:00Z">
              <w:r w:rsidRPr="00960D3B">
                <w:rPr>
                  <w:rFonts w:ascii="Times New Roman" w:hAnsi="Times New Roman" w:cs="Times New Roman"/>
                  <w:sz w:val="20"/>
                  <w:szCs w:val="20"/>
                </w:rPr>
                <w:t>&lt;0.001</w:t>
              </w:r>
            </w:ins>
            <w:del w:id="282" w:author="MJU" w:date="2022-04-06T23:00:00Z">
              <w:r w:rsidRPr="00467B9D" w:rsidDel="006151CF">
                <w:rPr>
                  <w:rFonts w:ascii="Times New Roman" w:hAnsi="Times New Roman" w:cs="Times New Roman"/>
                  <w:sz w:val="20"/>
                  <w:szCs w:val="20"/>
                </w:rPr>
                <w:delText>0.000</w:delText>
              </w:r>
            </w:del>
          </w:p>
        </w:tc>
      </w:tr>
      <w:tr w:rsidR="00CC6698" w:rsidRPr="00467B9D" w14:paraId="762977C2"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30FAA77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Secondary</w:t>
            </w:r>
          </w:p>
        </w:tc>
        <w:tc>
          <w:tcPr>
            <w:tcW w:w="979" w:type="pct"/>
            <w:tcBorders>
              <w:top w:val="single" w:sz="4" w:space="0" w:color="auto"/>
              <w:left w:val="single" w:sz="4" w:space="0" w:color="auto"/>
              <w:bottom w:val="single" w:sz="4" w:space="0" w:color="auto"/>
              <w:right w:val="single" w:sz="4" w:space="0" w:color="auto"/>
            </w:tcBorders>
            <w:hideMark/>
          </w:tcPr>
          <w:p w14:paraId="1AF805B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1.39 (1.12-1.73)</w:t>
            </w:r>
          </w:p>
        </w:tc>
        <w:tc>
          <w:tcPr>
            <w:tcW w:w="681" w:type="pct"/>
            <w:tcBorders>
              <w:top w:val="single" w:sz="4" w:space="0" w:color="auto"/>
              <w:left w:val="single" w:sz="4" w:space="0" w:color="auto"/>
              <w:bottom w:val="single" w:sz="4" w:space="0" w:color="auto"/>
              <w:right w:val="single" w:sz="4" w:space="0" w:color="auto"/>
            </w:tcBorders>
            <w:hideMark/>
          </w:tcPr>
          <w:p w14:paraId="3800ADED"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0.003</w:t>
            </w:r>
          </w:p>
        </w:tc>
        <w:tc>
          <w:tcPr>
            <w:tcW w:w="860" w:type="pct"/>
            <w:tcBorders>
              <w:top w:val="single" w:sz="4" w:space="0" w:color="auto"/>
              <w:left w:val="single" w:sz="4" w:space="0" w:color="auto"/>
              <w:bottom w:val="single" w:sz="4" w:space="0" w:color="auto"/>
              <w:right w:val="single" w:sz="4" w:space="0" w:color="auto"/>
            </w:tcBorders>
            <w:hideMark/>
          </w:tcPr>
          <w:p w14:paraId="0D1D328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1.41 (1.10-1.81)</w:t>
            </w:r>
          </w:p>
        </w:tc>
        <w:tc>
          <w:tcPr>
            <w:tcW w:w="682" w:type="pct"/>
            <w:tcBorders>
              <w:top w:val="single" w:sz="4" w:space="0" w:color="auto"/>
              <w:left w:val="single" w:sz="4" w:space="0" w:color="auto"/>
              <w:bottom w:val="single" w:sz="4" w:space="0" w:color="auto"/>
              <w:right w:val="single" w:sz="4" w:space="0" w:color="auto"/>
            </w:tcBorders>
          </w:tcPr>
          <w:p w14:paraId="3427CE7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0.006</w:t>
            </w:r>
          </w:p>
        </w:tc>
      </w:tr>
      <w:tr w:rsidR="00CC6698" w:rsidRPr="00467B9D" w14:paraId="666CB2A8" w14:textId="77777777" w:rsidTr="00431A87">
        <w:tc>
          <w:tcPr>
            <w:tcW w:w="1798" w:type="pct"/>
            <w:tcBorders>
              <w:top w:val="single" w:sz="4" w:space="0" w:color="auto"/>
              <w:left w:val="single" w:sz="4" w:space="0" w:color="auto"/>
              <w:bottom w:val="single" w:sz="4" w:space="0" w:color="auto"/>
              <w:right w:val="single" w:sz="4" w:space="0" w:color="auto"/>
            </w:tcBorders>
            <w:vAlign w:val="center"/>
            <w:hideMark/>
          </w:tcPr>
          <w:p w14:paraId="2FE4525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Higher secondary or above</w:t>
            </w:r>
          </w:p>
        </w:tc>
        <w:tc>
          <w:tcPr>
            <w:tcW w:w="979" w:type="pct"/>
            <w:tcBorders>
              <w:top w:val="single" w:sz="4" w:space="0" w:color="auto"/>
              <w:left w:val="single" w:sz="4" w:space="0" w:color="auto"/>
              <w:bottom w:val="single" w:sz="4" w:space="0" w:color="auto"/>
              <w:right w:val="single" w:sz="4" w:space="0" w:color="auto"/>
            </w:tcBorders>
            <w:hideMark/>
          </w:tcPr>
          <w:p w14:paraId="653715F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0D51859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0B7E8677"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Borders>
              <w:top w:val="single" w:sz="4" w:space="0" w:color="auto"/>
              <w:left w:val="single" w:sz="4" w:space="0" w:color="auto"/>
              <w:bottom w:val="single" w:sz="4" w:space="0" w:color="auto"/>
              <w:right w:val="single" w:sz="4" w:space="0" w:color="auto"/>
            </w:tcBorders>
          </w:tcPr>
          <w:p w14:paraId="0FF934D6" w14:textId="77777777" w:rsidR="00CC6698" w:rsidRPr="00467B9D" w:rsidRDefault="00CC6698" w:rsidP="00121845">
            <w:pPr>
              <w:jc w:val="both"/>
              <w:rPr>
                <w:rFonts w:ascii="Times New Roman" w:hAnsi="Times New Roman" w:cs="Times New Roman"/>
                <w:sz w:val="20"/>
                <w:szCs w:val="20"/>
              </w:rPr>
            </w:pPr>
          </w:p>
        </w:tc>
      </w:tr>
      <w:tr w:rsidR="00CC6698" w:rsidRPr="00467B9D" w14:paraId="178DB21F"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730ECAB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Mothers’ Work Status</w:t>
            </w:r>
          </w:p>
        </w:tc>
        <w:tc>
          <w:tcPr>
            <w:tcW w:w="979" w:type="pct"/>
            <w:tcBorders>
              <w:top w:val="single" w:sz="4" w:space="0" w:color="auto"/>
              <w:left w:val="single" w:sz="4" w:space="0" w:color="auto"/>
              <w:bottom w:val="single" w:sz="4" w:space="0" w:color="auto"/>
              <w:right w:val="single" w:sz="4" w:space="0" w:color="auto"/>
            </w:tcBorders>
            <w:hideMark/>
          </w:tcPr>
          <w:p w14:paraId="1983E01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hideMark/>
          </w:tcPr>
          <w:p w14:paraId="7337C35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3D4CDDC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48E5161A" w14:textId="77777777" w:rsidR="00CC6698" w:rsidRPr="00467B9D" w:rsidRDefault="00CC6698" w:rsidP="00121845">
            <w:pPr>
              <w:jc w:val="both"/>
              <w:rPr>
                <w:rFonts w:ascii="Times New Roman" w:hAnsi="Times New Roman" w:cs="Times New Roman"/>
                <w:sz w:val="20"/>
                <w:szCs w:val="20"/>
              </w:rPr>
            </w:pPr>
          </w:p>
        </w:tc>
      </w:tr>
      <w:tr w:rsidR="00CC6698" w:rsidRPr="00467B9D" w14:paraId="70956740"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31F71E7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Yes</w:t>
            </w:r>
          </w:p>
        </w:tc>
        <w:tc>
          <w:tcPr>
            <w:tcW w:w="979" w:type="pct"/>
            <w:tcBorders>
              <w:top w:val="single" w:sz="4" w:space="0" w:color="auto"/>
              <w:left w:val="single" w:sz="4" w:space="0" w:color="auto"/>
              <w:bottom w:val="single" w:sz="4" w:space="0" w:color="auto"/>
              <w:right w:val="single" w:sz="4" w:space="0" w:color="auto"/>
            </w:tcBorders>
            <w:hideMark/>
          </w:tcPr>
          <w:p w14:paraId="70586E7B"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0B9347D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2C36DC6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Borders>
              <w:top w:val="single" w:sz="4" w:space="0" w:color="auto"/>
              <w:left w:val="single" w:sz="4" w:space="0" w:color="auto"/>
              <w:bottom w:val="single" w:sz="4" w:space="0" w:color="auto"/>
              <w:right w:val="single" w:sz="4" w:space="0" w:color="auto"/>
            </w:tcBorders>
          </w:tcPr>
          <w:p w14:paraId="4FB1BC66" w14:textId="77777777" w:rsidR="00CC6698" w:rsidRPr="00467B9D" w:rsidRDefault="00CC6698" w:rsidP="00121845">
            <w:pPr>
              <w:jc w:val="both"/>
              <w:rPr>
                <w:rFonts w:ascii="Times New Roman" w:hAnsi="Times New Roman" w:cs="Times New Roman"/>
                <w:sz w:val="20"/>
                <w:szCs w:val="20"/>
              </w:rPr>
            </w:pPr>
          </w:p>
        </w:tc>
      </w:tr>
      <w:tr w:rsidR="00CC6698" w:rsidRPr="00467B9D" w14:paraId="23395CDB"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2EA6E60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No</w:t>
            </w:r>
          </w:p>
        </w:tc>
        <w:tc>
          <w:tcPr>
            <w:tcW w:w="979" w:type="pct"/>
            <w:tcBorders>
              <w:top w:val="single" w:sz="4" w:space="0" w:color="auto"/>
              <w:left w:val="single" w:sz="4" w:space="0" w:color="auto"/>
              <w:bottom w:val="single" w:sz="4" w:space="0" w:color="auto"/>
              <w:right w:val="single" w:sz="4" w:space="0" w:color="auto"/>
            </w:tcBorders>
          </w:tcPr>
          <w:p w14:paraId="53D47ED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1.06 (0.92- 1.23)</w:t>
            </w:r>
          </w:p>
        </w:tc>
        <w:tc>
          <w:tcPr>
            <w:tcW w:w="681" w:type="pct"/>
            <w:tcBorders>
              <w:top w:val="single" w:sz="4" w:space="0" w:color="auto"/>
              <w:left w:val="single" w:sz="4" w:space="0" w:color="auto"/>
              <w:bottom w:val="single" w:sz="4" w:space="0" w:color="auto"/>
              <w:right w:val="single" w:sz="4" w:space="0" w:color="auto"/>
            </w:tcBorders>
          </w:tcPr>
          <w:p w14:paraId="1A12596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0.35</w:t>
            </w:r>
          </w:p>
        </w:tc>
        <w:tc>
          <w:tcPr>
            <w:tcW w:w="860" w:type="pct"/>
            <w:tcBorders>
              <w:top w:val="single" w:sz="4" w:space="0" w:color="auto"/>
              <w:left w:val="single" w:sz="4" w:space="0" w:color="auto"/>
              <w:bottom w:val="single" w:sz="4" w:space="0" w:color="auto"/>
              <w:right w:val="single" w:sz="4" w:space="0" w:color="auto"/>
            </w:tcBorders>
          </w:tcPr>
          <w:p w14:paraId="4CFC2B0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1.08 (0.92-1.26)</w:t>
            </w:r>
          </w:p>
        </w:tc>
        <w:tc>
          <w:tcPr>
            <w:tcW w:w="682" w:type="pct"/>
            <w:tcBorders>
              <w:top w:val="single" w:sz="4" w:space="0" w:color="auto"/>
              <w:left w:val="single" w:sz="4" w:space="0" w:color="auto"/>
              <w:bottom w:val="single" w:sz="4" w:space="0" w:color="auto"/>
              <w:right w:val="single" w:sz="4" w:space="0" w:color="auto"/>
            </w:tcBorders>
          </w:tcPr>
          <w:p w14:paraId="010B228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0.34</w:t>
            </w:r>
          </w:p>
        </w:tc>
      </w:tr>
      <w:tr w:rsidR="00CC6698" w:rsidRPr="00467B9D" w14:paraId="5E5EB243"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6AAC0B0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Household Heads’ Occupation</w:t>
            </w:r>
          </w:p>
        </w:tc>
        <w:tc>
          <w:tcPr>
            <w:tcW w:w="979" w:type="pct"/>
            <w:tcBorders>
              <w:top w:val="single" w:sz="4" w:space="0" w:color="auto"/>
              <w:left w:val="single" w:sz="4" w:space="0" w:color="auto"/>
              <w:bottom w:val="single" w:sz="4" w:space="0" w:color="auto"/>
              <w:right w:val="single" w:sz="4" w:space="0" w:color="auto"/>
            </w:tcBorders>
            <w:hideMark/>
          </w:tcPr>
          <w:p w14:paraId="6530369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tcPr>
          <w:p w14:paraId="05AA363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6DED9D4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4FB7EF28" w14:textId="77777777" w:rsidR="00CC6698" w:rsidRPr="00467B9D" w:rsidRDefault="00CC6698" w:rsidP="00121845">
            <w:pPr>
              <w:jc w:val="both"/>
              <w:rPr>
                <w:rFonts w:ascii="Times New Roman" w:hAnsi="Times New Roman" w:cs="Times New Roman"/>
                <w:sz w:val="20"/>
                <w:szCs w:val="20"/>
              </w:rPr>
            </w:pPr>
          </w:p>
        </w:tc>
      </w:tr>
      <w:tr w:rsidR="00CC6698" w:rsidRPr="00467B9D" w14:paraId="496B52EF" w14:textId="77777777" w:rsidTr="00431A87">
        <w:tc>
          <w:tcPr>
            <w:tcW w:w="1798" w:type="pct"/>
            <w:tcBorders>
              <w:top w:val="single" w:sz="4" w:space="0" w:color="auto"/>
              <w:left w:val="single" w:sz="4" w:space="0" w:color="auto"/>
              <w:bottom w:val="single" w:sz="4" w:space="0" w:color="auto"/>
              <w:right w:val="single" w:sz="4" w:space="0" w:color="auto"/>
            </w:tcBorders>
          </w:tcPr>
          <w:p w14:paraId="71E9A14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Business</w:t>
            </w:r>
          </w:p>
        </w:tc>
        <w:tc>
          <w:tcPr>
            <w:tcW w:w="979" w:type="pct"/>
            <w:tcBorders>
              <w:top w:val="single" w:sz="4" w:space="0" w:color="auto"/>
              <w:left w:val="single" w:sz="4" w:space="0" w:color="auto"/>
              <w:bottom w:val="single" w:sz="4" w:space="0" w:color="auto"/>
              <w:right w:val="single" w:sz="4" w:space="0" w:color="auto"/>
            </w:tcBorders>
            <w:hideMark/>
          </w:tcPr>
          <w:p w14:paraId="2ADD4B6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06A29F3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27C1B61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4D72D53D" w14:textId="77777777" w:rsidR="00CC6698" w:rsidRPr="00467B9D" w:rsidRDefault="00CC6698" w:rsidP="00121845">
            <w:pPr>
              <w:jc w:val="both"/>
              <w:rPr>
                <w:rFonts w:ascii="Times New Roman" w:hAnsi="Times New Roman" w:cs="Times New Roman"/>
                <w:sz w:val="20"/>
                <w:szCs w:val="20"/>
              </w:rPr>
            </w:pPr>
          </w:p>
        </w:tc>
      </w:tr>
      <w:tr w:rsidR="00CC6698" w:rsidRPr="00467B9D" w14:paraId="07727675" w14:textId="77777777" w:rsidTr="00431A87">
        <w:tc>
          <w:tcPr>
            <w:tcW w:w="1798" w:type="pct"/>
            <w:tcBorders>
              <w:top w:val="single" w:sz="4" w:space="0" w:color="auto"/>
              <w:left w:val="single" w:sz="4" w:space="0" w:color="auto"/>
              <w:bottom w:val="single" w:sz="4" w:space="0" w:color="auto"/>
              <w:right w:val="single" w:sz="4" w:space="0" w:color="auto"/>
            </w:tcBorders>
          </w:tcPr>
          <w:p w14:paraId="3559897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Jobless</w:t>
            </w:r>
          </w:p>
        </w:tc>
        <w:tc>
          <w:tcPr>
            <w:tcW w:w="979" w:type="pct"/>
            <w:tcBorders>
              <w:top w:val="single" w:sz="4" w:space="0" w:color="auto"/>
              <w:left w:val="single" w:sz="4" w:space="0" w:color="auto"/>
              <w:bottom w:val="single" w:sz="4" w:space="0" w:color="auto"/>
              <w:right w:val="single" w:sz="4" w:space="0" w:color="auto"/>
            </w:tcBorders>
          </w:tcPr>
          <w:p w14:paraId="46FC8B7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1.30 (0.69-2.47)</w:t>
            </w:r>
          </w:p>
        </w:tc>
        <w:tc>
          <w:tcPr>
            <w:tcW w:w="681" w:type="pct"/>
            <w:tcBorders>
              <w:top w:val="single" w:sz="4" w:space="0" w:color="auto"/>
              <w:left w:val="single" w:sz="4" w:space="0" w:color="auto"/>
              <w:bottom w:val="single" w:sz="4" w:space="0" w:color="auto"/>
              <w:right w:val="single" w:sz="4" w:space="0" w:color="auto"/>
            </w:tcBorders>
          </w:tcPr>
          <w:p w14:paraId="617FA5F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0.40</w:t>
            </w:r>
          </w:p>
        </w:tc>
        <w:tc>
          <w:tcPr>
            <w:tcW w:w="860" w:type="pct"/>
            <w:tcBorders>
              <w:top w:val="single" w:sz="4" w:space="0" w:color="auto"/>
              <w:left w:val="single" w:sz="4" w:space="0" w:color="auto"/>
              <w:bottom w:val="single" w:sz="4" w:space="0" w:color="auto"/>
              <w:right w:val="single" w:sz="4" w:space="0" w:color="auto"/>
            </w:tcBorders>
          </w:tcPr>
          <w:p w14:paraId="790E6B4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1.26 (0.59-2.66)</w:t>
            </w:r>
          </w:p>
        </w:tc>
        <w:tc>
          <w:tcPr>
            <w:tcW w:w="682" w:type="pct"/>
            <w:tcBorders>
              <w:top w:val="single" w:sz="4" w:space="0" w:color="auto"/>
              <w:left w:val="single" w:sz="4" w:space="0" w:color="auto"/>
              <w:bottom w:val="single" w:sz="4" w:space="0" w:color="auto"/>
              <w:right w:val="single" w:sz="4" w:space="0" w:color="auto"/>
            </w:tcBorders>
          </w:tcPr>
          <w:p w14:paraId="3936D412"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0.53</w:t>
            </w:r>
          </w:p>
        </w:tc>
      </w:tr>
      <w:tr w:rsidR="00CC6698" w:rsidRPr="00467B9D" w14:paraId="6FAB3C46" w14:textId="77777777" w:rsidTr="00431A87">
        <w:tc>
          <w:tcPr>
            <w:tcW w:w="1798" w:type="pct"/>
            <w:tcBorders>
              <w:top w:val="single" w:sz="4" w:space="0" w:color="auto"/>
              <w:left w:val="single" w:sz="4" w:space="0" w:color="auto"/>
              <w:bottom w:val="single" w:sz="4" w:space="0" w:color="auto"/>
              <w:right w:val="single" w:sz="4" w:space="0" w:color="auto"/>
            </w:tcBorders>
          </w:tcPr>
          <w:p w14:paraId="4D3717A8" w14:textId="77777777" w:rsidR="00CC6698" w:rsidRPr="00467B9D" w:rsidRDefault="00CC6698" w:rsidP="00121845">
            <w:pPr>
              <w:pStyle w:val="NoSpacing"/>
              <w:rPr>
                <w:rFonts w:ascii="Times New Roman" w:hAnsi="Times New Roman" w:cs="Times New Roman"/>
                <w:b/>
                <w:bCs/>
              </w:rPr>
            </w:pPr>
            <w:r w:rsidRPr="00467B9D">
              <w:rPr>
                <w:rFonts w:ascii="Times New Roman" w:hAnsi="Times New Roman" w:cs="Times New Roman"/>
              </w:rPr>
              <w:t>Farmer</w:t>
            </w:r>
          </w:p>
        </w:tc>
        <w:tc>
          <w:tcPr>
            <w:tcW w:w="979" w:type="pct"/>
            <w:tcBorders>
              <w:top w:val="single" w:sz="4" w:space="0" w:color="auto"/>
              <w:left w:val="single" w:sz="4" w:space="0" w:color="auto"/>
              <w:bottom w:val="single" w:sz="4" w:space="0" w:color="auto"/>
              <w:right w:val="single" w:sz="4" w:space="0" w:color="auto"/>
            </w:tcBorders>
            <w:hideMark/>
          </w:tcPr>
          <w:p w14:paraId="559367DD"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1.25 (1.01-1.56)</w:t>
            </w:r>
          </w:p>
        </w:tc>
        <w:tc>
          <w:tcPr>
            <w:tcW w:w="681" w:type="pct"/>
            <w:tcBorders>
              <w:top w:val="single" w:sz="4" w:space="0" w:color="auto"/>
              <w:left w:val="single" w:sz="4" w:space="0" w:color="auto"/>
              <w:bottom w:val="single" w:sz="4" w:space="0" w:color="auto"/>
              <w:right w:val="single" w:sz="4" w:space="0" w:color="auto"/>
            </w:tcBorders>
            <w:hideMark/>
          </w:tcPr>
          <w:p w14:paraId="13046F57"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0.03</w:t>
            </w:r>
          </w:p>
        </w:tc>
        <w:tc>
          <w:tcPr>
            <w:tcW w:w="860" w:type="pct"/>
            <w:tcBorders>
              <w:top w:val="single" w:sz="4" w:space="0" w:color="auto"/>
              <w:left w:val="single" w:sz="4" w:space="0" w:color="auto"/>
              <w:bottom w:val="single" w:sz="4" w:space="0" w:color="auto"/>
              <w:right w:val="single" w:sz="4" w:space="0" w:color="auto"/>
            </w:tcBorders>
            <w:hideMark/>
          </w:tcPr>
          <w:p w14:paraId="2C301F3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1.28 (0.99-1.64)</w:t>
            </w:r>
          </w:p>
        </w:tc>
        <w:tc>
          <w:tcPr>
            <w:tcW w:w="682" w:type="pct"/>
            <w:tcBorders>
              <w:top w:val="single" w:sz="4" w:space="0" w:color="auto"/>
              <w:left w:val="single" w:sz="4" w:space="0" w:color="auto"/>
              <w:bottom w:val="single" w:sz="4" w:space="0" w:color="auto"/>
              <w:right w:val="single" w:sz="4" w:space="0" w:color="auto"/>
            </w:tcBorders>
          </w:tcPr>
          <w:p w14:paraId="4D2A6D2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0.051</w:t>
            </w:r>
          </w:p>
        </w:tc>
      </w:tr>
      <w:tr w:rsidR="00CC6698" w:rsidRPr="00467B9D" w14:paraId="2EB57B67"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17343CF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Agriculture</w:t>
            </w:r>
          </w:p>
        </w:tc>
        <w:tc>
          <w:tcPr>
            <w:tcW w:w="979" w:type="pct"/>
            <w:tcBorders>
              <w:top w:val="single" w:sz="4" w:space="0" w:color="auto"/>
              <w:left w:val="single" w:sz="4" w:space="0" w:color="auto"/>
              <w:bottom w:val="single" w:sz="4" w:space="0" w:color="auto"/>
              <w:right w:val="single" w:sz="4" w:space="0" w:color="auto"/>
            </w:tcBorders>
            <w:hideMark/>
          </w:tcPr>
          <w:p w14:paraId="4A13D387"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1.28 (1.00-1.65)</w:t>
            </w:r>
          </w:p>
        </w:tc>
        <w:tc>
          <w:tcPr>
            <w:tcW w:w="681" w:type="pct"/>
            <w:tcBorders>
              <w:top w:val="single" w:sz="4" w:space="0" w:color="auto"/>
              <w:left w:val="single" w:sz="4" w:space="0" w:color="auto"/>
              <w:bottom w:val="single" w:sz="4" w:space="0" w:color="auto"/>
              <w:right w:val="single" w:sz="4" w:space="0" w:color="auto"/>
            </w:tcBorders>
            <w:hideMark/>
          </w:tcPr>
          <w:p w14:paraId="75A6CF49"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0.04</w:t>
            </w:r>
          </w:p>
        </w:tc>
        <w:tc>
          <w:tcPr>
            <w:tcW w:w="860" w:type="pct"/>
            <w:tcBorders>
              <w:top w:val="single" w:sz="4" w:space="0" w:color="auto"/>
              <w:left w:val="single" w:sz="4" w:space="0" w:color="auto"/>
              <w:bottom w:val="single" w:sz="4" w:space="0" w:color="auto"/>
              <w:right w:val="single" w:sz="4" w:space="0" w:color="auto"/>
            </w:tcBorders>
            <w:hideMark/>
          </w:tcPr>
          <w:p w14:paraId="1B6B1D48"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1.39 (1.02-1.89)</w:t>
            </w:r>
          </w:p>
        </w:tc>
        <w:tc>
          <w:tcPr>
            <w:tcW w:w="682" w:type="pct"/>
            <w:tcBorders>
              <w:top w:val="single" w:sz="4" w:space="0" w:color="auto"/>
              <w:left w:val="single" w:sz="4" w:space="0" w:color="auto"/>
              <w:bottom w:val="single" w:sz="4" w:space="0" w:color="auto"/>
              <w:right w:val="single" w:sz="4" w:space="0" w:color="auto"/>
            </w:tcBorders>
          </w:tcPr>
          <w:p w14:paraId="774F0D13"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0.032</w:t>
            </w:r>
          </w:p>
        </w:tc>
      </w:tr>
      <w:tr w:rsidR="00CC6698" w:rsidRPr="00467B9D" w14:paraId="3F2CCA84"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034BEEA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Others</w:t>
            </w:r>
          </w:p>
        </w:tc>
        <w:tc>
          <w:tcPr>
            <w:tcW w:w="979" w:type="pct"/>
            <w:tcBorders>
              <w:top w:val="single" w:sz="4" w:space="0" w:color="auto"/>
              <w:left w:val="single" w:sz="4" w:space="0" w:color="auto"/>
              <w:bottom w:val="single" w:sz="4" w:space="0" w:color="auto"/>
              <w:right w:val="single" w:sz="4" w:space="0" w:color="auto"/>
            </w:tcBorders>
          </w:tcPr>
          <w:p w14:paraId="130FDE35"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1.14 (0.98- 1.33)</w:t>
            </w:r>
          </w:p>
        </w:tc>
        <w:tc>
          <w:tcPr>
            <w:tcW w:w="681" w:type="pct"/>
            <w:tcBorders>
              <w:top w:val="single" w:sz="4" w:space="0" w:color="auto"/>
              <w:left w:val="single" w:sz="4" w:space="0" w:color="auto"/>
              <w:bottom w:val="single" w:sz="4" w:space="0" w:color="auto"/>
              <w:right w:val="single" w:sz="4" w:space="0" w:color="auto"/>
            </w:tcBorders>
          </w:tcPr>
          <w:p w14:paraId="62CC40B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0.06</w:t>
            </w:r>
          </w:p>
        </w:tc>
        <w:tc>
          <w:tcPr>
            <w:tcW w:w="860" w:type="pct"/>
            <w:tcBorders>
              <w:top w:val="single" w:sz="4" w:space="0" w:color="auto"/>
              <w:left w:val="single" w:sz="4" w:space="0" w:color="auto"/>
              <w:bottom w:val="single" w:sz="4" w:space="0" w:color="auto"/>
              <w:right w:val="single" w:sz="4" w:space="0" w:color="auto"/>
            </w:tcBorders>
          </w:tcPr>
          <w:p w14:paraId="50DAA1F0"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1.13 (0.95-1.34)</w:t>
            </w:r>
          </w:p>
        </w:tc>
        <w:tc>
          <w:tcPr>
            <w:tcW w:w="682" w:type="pct"/>
            <w:tcBorders>
              <w:top w:val="single" w:sz="4" w:space="0" w:color="auto"/>
              <w:left w:val="single" w:sz="4" w:space="0" w:color="auto"/>
              <w:bottom w:val="single" w:sz="4" w:space="0" w:color="auto"/>
              <w:right w:val="single" w:sz="4" w:space="0" w:color="auto"/>
            </w:tcBorders>
          </w:tcPr>
          <w:p w14:paraId="6E8353A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0.107</w:t>
            </w:r>
          </w:p>
        </w:tc>
      </w:tr>
      <w:tr w:rsidR="00CC6698" w:rsidRPr="00467B9D" w14:paraId="584D68DC"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3462013F"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b/>
                <w:bCs/>
              </w:rPr>
              <w:t>Wealth Index</w:t>
            </w:r>
          </w:p>
        </w:tc>
        <w:tc>
          <w:tcPr>
            <w:tcW w:w="979" w:type="pct"/>
            <w:tcBorders>
              <w:top w:val="single" w:sz="4" w:space="0" w:color="auto"/>
              <w:left w:val="single" w:sz="4" w:space="0" w:color="auto"/>
              <w:bottom w:val="single" w:sz="4" w:space="0" w:color="auto"/>
              <w:right w:val="single" w:sz="4" w:space="0" w:color="auto"/>
            </w:tcBorders>
            <w:hideMark/>
          </w:tcPr>
          <w:p w14:paraId="2ED698D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tcPr>
          <w:p w14:paraId="79B155F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233C3FAC"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59637A08" w14:textId="77777777" w:rsidR="00CC6698" w:rsidRPr="00467B9D" w:rsidRDefault="00CC6698" w:rsidP="00121845">
            <w:pPr>
              <w:jc w:val="both"/>
              <w:rPr>
                <w:rFonts w:ascii="Times New Roman" w:hAnsi="Times New Roman" w:cs="Times New Roman"/>
                <w:sz w:val="20"/>
                <w:szCs w:val="20"/>
              </w:rPr>
            </w:pPr>
          </w:p>
        </w:tc>
      </w:tr>
      <w:tr w:rsidR="00CC6698" w:rsidRPr="00467B9D" w14:paraId="7D88CDD2"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2CBCA59A" w14:textId="77777777" w:rsidR="00CC6698" w:rsidRPr="00467B9D" w:rsidRDefault="00CC6698" w:rsidP="00121845">
            <w:pPr>
              <w:pStyle w:val="NoSpacing"/>
              <w:rPr>
                <w:rFonts w:ascii="Times New Roman" w:hAnsi="Times New Roman" w:cs="Times New Roman"/>
                <w:b/>
                <w:bCs/>
              </w:rPr>
            </w:pPr>
            <w:r w:rsidRPr="00467B9D">
              <w:rPr>
                <w:rFonts w:ascii="Times New Roman" w:hAnsi="Times New Roman" w:cs="Times New Roman"/>
              </w:rPr>
              <w:t>Poor</w:t>
            </w:r>
          </w:p>
        </w:tc>
        <w:tc>
          <w:tcPr>
            <w:tcW w:w="979" w:type="pct"/>
            <w:tcBorders>
              <w:top w:val="single" w:sz="4" w:space="0" w:color="auto"/>
              <w:left w:val="single" w:sz="4" w:space="0" w:color="auto"/>
              <w:bottom w:val="single" w:sz="4" w:space="0" w:color="auto"/>
              <w:right w:val="single" w:sz="4" w:space="0" w:color="auto"/>
            </w:tcBorders>
            <w:hideMark/>
          </w:tcPr>
          <w:p w14:paraId="5C29CB1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1.35 (1.11-1.64)</w:t>
            </w:r>
          </w:p>
        </w:tc>
        <w:tc>
          <w:tcPr>
            <w:tcW w:w="681" w:type="pct"/>
            <w:tcBorders>
              <w:top w:val="single" w:sz="4" w:space="0" w:color="auto"/>
              <w:left w:val="single" w:sz="4" w:space="0" w:color="auto"/>
              <w:bottom w:val="single" w:sz="4" w:space="0" w:color="auto"/>
              <w:right w:val="single" w:sz="4" w:space="0" w:color="auto"/>
            </w:tcBorders>
            <w:hideMark/>
          </w:tcPr>
          <w:p w14:paraId="4A6098B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0.002</w:t>
            </w:r>
          </w:p>
        </w:tc>
        <w:tc>
          <w:tcPr>
            <w:tcW w:w="860" w:type="pct"/>
            <w:tcBorders>
              <w:top w:val="single" w:sz="4" w:space="0" w:color="auto"/>
              <w:left w:val="single" w:sz="4" w:space="0" w:color="auto"/>
              <w:bottom w:val="single" w:sz="4" w:space="0" w:color="auto"/>
              <w:right w:val="single" w:sz="4" w:space="0" w:color="auto"/>
            </w:tcBorders>
            <w:hideMark/>
          </w:tcPr>
          <w:p w14:paraId="76CF1471"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1.51 (1.20-1.89)</w:t>
            </w:r>
          </w:p>
        </w:tc>
        <w:tc>
          <w:tcPr>
            <w:tcW w:w="682" w:type="pct"/>
            <w:tcBorders>
              <w:top w:val="single" w:sz="4" w:space="0" w:color="auto"/>
              <w:left w:val="single" w:sz="4" w:space="0" w:color="auto"/>
              <w:bottom w:val="single" w:sz="4" w:space="0" w:color="auto"/>
              <w:right w:val="single" w:sz="4" w:space="0" w:color="auto"/>
            </w:tcBorders>
          </w:tcPr>
          <w:p w14:paraId="01503834" w14:textId="551798F7" w:rsidR="00CC6698" w:rsidRPr="00467B9D" w:rsidRDefault="00431A87" w:rsidP="00121845">
            <w:pPr>
              <w:jc w:val="both"/>
              <w:rPr>
                <w:rFonts w:ascii="Times New Roman" w:hAnsi="Times New Roman" w:cs="Times New Roman"/>
                <w:sz w:val="20"/>
                <w:szCs w:val="20"/>
              </w:rPr>
            </w:pPr>
            <w:ins w:id="283" w:author="MJU" w:date="2022-04-06T23:00:00Z">
              <w:r>
                <w:rPr>
                  <w:rFonts w:ascii="Times New Roman" w:hAnsi="Times New Roman" w:cs="Times New Roman"/>
                  <w:sz w:val="20"/>
                  <w:szCs w:val="20"/>
                </w:rPr>
                <w:t>&lt;</w:t>
              </w:r>
              <w:r w:rsidRPr="00467B9D">
                <w:rPr>
                  <w:rFonts w:ascii="Times New Roman" w:hAnsi="Times New Roman" w:cs="Times New Roman"/>
                  <w:sz w:val="20"/>
                  <w:szCs w:val="20"/>
                </w:rPr>
                <w:t>0.00</w:t>
              </w:r>
              <w:r>
                <w:rPr>
                  <w:rFonts w:ascii="Times New Roman" w:hAnsi="Times New Roman" w:cs="Times New Roman"/>
                  <w:sz w:val="20"/>
                  <w:szCs w:val="20"/>
                </w:rPr>
                <w:t>1</w:t>
              </w:r>
            </w:ins>
            <w:del w:id="284" w:author="MJU" w:date="2022-04-06T23:00:00Z">
              <w:r w:rsidR="00CC6698" w:rsidRPr="00467B9D" w:rsidDel="00431A87">
                <w:rPr>
                  <w:rFonts w:ascii="Times New Roman" w:hAnsi="Times New Roman" w:cs="Times New Roman"/>
                  <w:sz w:val="20"/>
                  <w:szCs w:val="20"/>
                </w:rPr>
                <w:delText>0.000</w:delText>
              </w:r>
            </w:del>
          </w:p>
        </w:tc>
      </w:tr>
      <w:tr w:rsidR="00CC6698" w:rsidRPr="00467B9D" w14:paraId="10B654A5"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044CF49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Middle</w:t>
            </w:r>
          </w:p>
        </w:tc>
        <w:tc>
          <w:tcPr>
            <w:tcW w:w="979" w:type="pct"/>
            <w:tcBorders>
              <w:top w:val="single" w:sz="4" w:space="0" w:color="auto"/>
              <w:left w:val="single" w:sz="4" w:space="0" w:color="auto"/>
              <w:bottom w:val="single" w:sz="4" w:space="0" w:color="auto"/>
              <w:right w:val="single" w:sz="4" w:space="0" w:color="auto"/>
            </w:tcBorders>
            <w:hideMark/>
          </w:tcPr>
          <w:p w14:paraId="174F26A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1.19 (0.99-1.43)</w:t>
            </w:r>
          </w:p>
        </w:tc>
        <w:tc>
          <w:tcPr>
            <w:tcW w:w="681" w:type="pct"/>
            <w:tcBorders>
              <w:top w:val="single" w:sz="4" w:space="0" w:color="auto"/>
              <w:left w:val="single" w:sz="4" w:space="0" w:color="auto"/>
              <w:bottom w:val="single" w:sz="4" w:space="0" w:color="auto"/>
              <w:right w:val="single" w:sz="4" w:space="0" w:color="auto"/>
            </w:tcBorders>
            <w:hideMark/>
          </w:tcPr>
          <w:p w14:paraId="528BD067"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0.059</w:t>
            </w:r>
          </w:p>
        </w:tc>
        <w:tc>
          <w:tcPr>
            <w:tcW w:w="860" w:type="pct"/>
            <w:tcBorders>
              <w:top w:val="single" w:sz="4" w:space="0" w:color="auto"/>
              <w:left w:val="single" w:sz="4" w:space="0" w:color="auto"/>
              <w:bottom w:val="single" w:sz="4" w:space="0" w:color="auto"/>
              <w:right w:val="single" w:sz="4" w:space="0" w:color="auto"/>
            </w:tcBorders>
            <w:hideMark/>
          </w:tcPr>
          <w:p w14:paraId="58C6EE8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1.25 (1.00-1.56)</w:t>
            </w:r>
          </w:p>
        </w:tc>
        <w:tc>
          <w:tcPr>
            <w:tcW w:w="682" w:type="pct"/>
            <w:tcBorders>
              <w:top w:val="single" w:sz="4" w:space="0" w:color="auto"/>
              <w:left w:val="single" w:sz="4" w:space="0" w:color="auto"/>
              <w:bottom w:val="single" w:sz="4" w:space="0" w:color="auto"/>
              <w:right w:val="single" w:sz="4" w:space="0" w:color="auto"/>
            </w:tcBorders>
          </w:tcPr>
          <w:p w14:paraId="62B9E5EB"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0.04</w:t>
            </w:r>
          </w:p>
        </w:tc>
      </w:tr>
      <w:tr w:rsidR="00CC6698" w:rsidRPr="00467B9D" w14:paraId="73F6D94B"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3DDA037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Rich</w:t>
            </w:r>
          </w:p>
        </w:tc>
        <w:tc>
          <w:tcPr>
            <w:tcW w:w="979" w:type="pct"/>
            <w:tcBorders>
              <w:top w:val="single" w:sz="4" w:space="0" w:color="auto"/>
              <w:left w:val="single" w:sz="4" w:space="0" w:color="auto"/>
              <w:bottom w:val="single" w:sz="4" w:space="0" w:color="auto"/>
              <w:right w:val="single" w:sz="4" w:space="0" w:color="auto"/>
            </w:tcBorders>
            <w:hideMark/>
          </w:tcPr>
          <w:p w14:paraId="6FC4285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534DC889" w14:textId="77777777" w:rsidR="00CC6698" w:rsidRPr="00467B9D" w:rsidRDefault="00CC6698" w:rsidP="00121845">
            <w:pPr>
              <w:pStyle w:val="NoSpacing"/>
              <w:rPr>
                <w:rFonts w:ascii="Times New Roman" w:hAnsi="Times New Roman" w:cs="Times New Roman"/>
              </w:rPr>
            </w:pPr>
          </w:p>
        </w:tc>
        <w:tc>
          <w:tcPr>
            <w:tcW w:w="860" w:type="pct"/>
            <w:tcBorders>
              <w:top w:val="single" w:sz="4" w:space="0" w:color="auto"/>
              <w:left w:val="single" w:sz="4" w:space="0" w:color="auto"/>
              <w:bottom w:val="single" w:sz="4" w:space="0" w:color="auto"/>
              <w:right w:val="single" w:sz="4" w:space="0" w:color="auto"/>
            </w:tcBorders>
            <w:hideMark/>
          </w:tcPr>
          <w:p w14:paraId="6A130BB4" w14:textId="77777777" w:rsidR="00CC6698" w:rsidRPr="00467B9D" w:rsidRDefault="00CC6698" w:rsidP="00121845">
            <w:pPr>
              <w:jc w:val="both"/>
              <w:rPr>
                <w:rFonts w:ascii="Times New Roman" w:hAnsi="Times New Roman" w:cs="Times New Roman"/>
                <w:sz w:val="20"/>
                <w:szCs w:val="20"/>
              </w:rPr>
            </w:pPr>
          </w:p>
        </w:tc>
        <w:tc>
          <w:tcPr>
            <w:tcW w:w="682" w:type="pct"/>
            <w:tcBorders>
              <w:top w:val="single" w:sz="4" w:space="0" w:color="auto"/>
              <w:left w:val="single" w:sz="4" w:space="0" w:color="auto"/>
              <w:bottom w:val="single" w:sz="4" w:space="0" w:color="auto"/>
              <w:right w:val="single" w:sz="4" w:space="0" w:color="auto"/>
            </w:tcBorders>
          </w:tcPr>
          <w:p w14:paraId="77B4F3B8" w14:textId="77777777" w:rsidR="00CC6698" w:rsidRPr="00467B9D" w:rsidRDefault="00CC6698" w:rsidP="00121845">
            <w:pPr>
              <w:jc w:val="both"/>
              <w:rPr>
                <w:rFonts w:ascii="Times New Roman" w:hAnsi="Times New Roman" w:cs="Times New Roman"/>
                <w:sz w:val="20"/>
                <w:szCs w:val="20"/>
              </w:rPr>
            </w:pPr>
          </w:p>
        </w:tc>
      </w:tr>
      <w:tr w:rsidR="00CC6698" w:rsidRPr="00467B9D" w14:paraId="688BAC25"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5FFB1166" w14:textId="77777777" w:rsidR="00CC6698" w:rsidRPr="00467B9D" w:rsidRDefault="00CC6698" w:rsidP="00121845">
            <w:pPr>
              <w:pStyle w:val="NoSpacing"/>
              <w:rPr>
                <w:rFonts w:ascii="Times New Roman" w:hAnsi="Times New Roman" w:cs="Times New Roman"/>
                <w:b/>
                <w:color w:val="000000"/>
              </w:rPr>
            </w:pPr>
            <w:r w:rsidRPr="00467B9D">
              <w:rPr>
                <w:rFonts w:ascii="Times New Roman" w:hAnsi="Times New Roman" w:cs="Times New Roman"/>
                <w:b/>
                <w:bCs/>
              </w:rPr>
              <w:t>Mass Media facility</w:t>
            </w:r>
          </w:p>
        </w:tc>
        <w:tc>
          <w:tcPr>
            <w:tcW w:w="979" w:type="pct"/>
            <w:tcBorders>
              <w:top w:val="single" w:sz="4" w:space="0" w:color="auto"/>
              <w:left w:val="single" w:sz="4" w:space="0" w:color="auto"/>
              <w:bottom w:val="single" w:sz="4" w:space="0" w:color="auto"/>
              <w:right w:val="single" w:sz="4" w:space="0" w:color="auto"/>
            </w:tcBorders>
          </w:tcPr>
          <w:p w14:paraId="3DD7595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tcPr>
          <w:p w14:paraId="098B059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tcPr>
          <w:p w14:paraId="356176E6"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771B2C9E" w14:textId="77777777" w:rsidR="00CC6698" w:rsidRPr="00467B9D" w:rsidRDefault="00CC6698" w:rsidP="00121845">
            <w:pPr>
              <w:jc w:val="both"/>
              <w:rPr>
                <w:rFonts w:ascii="Times New Roman" w:hAnsi="Times New Roman" w:cs="Times New Roman"/>
                <w:sz w:val="20"/>
                <w:szCs w:val="20"/>
              </w:rPr>
            </w:pPr>
          </w:p>
        </w:tc>
      </w:tr>
      <w:tr w:rsidR="00CC6698" w:rsidRPr="00467B9D" w14:paraId="516D8071"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5158064B"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No</w:t>
            </w:r>
          </w:p>
        </w:tc>
        <w:tc>
          <w:tcPr>
            <w:tcW w:w="979" w:type="pct"/>
            <w:tcBorders>
              <w:top w:val="single" w:sz="4" w:space="0" w:color="auto"/>
              <w:left w:val="single" w:sz="4" w:space="0" w:color="auto"/>
              <w:bottom w:val="single" w:sz="4" w:space="0" w:color="auto"/>
              <w:right w:val="single" w:sz="4" w:space="0" w:color="auto"/>
            </w:tcBorders>
            <w:hideMark/>
          </w:tcPr>
          <w:p w14:paraId="38F658F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1.14 (0.99-1.31)</w:t>
            </w:r>
          </w:p>
        </w:tc>
        <w:tc>
          <w:tcPr>
            <w:tcW w:w="681" w:type="pct"/>
            <w:tcBorders>
              <w:top w:val="single" w:sz="4" w:space="0" w:color="auto"/>
              <w:left w:val="single" w:sz="4" w:space="0" w:color="auto"/>
              <w:bottom w:val="single" w:sz="4" w:space="0" w:color="auto"/>
              <w:right w:val="single" w:sz="4" w:space="0" w:color="auto"/>
            </w:tcBorders>
          </w:tcPr>
          <w:p w14:paraId="5DBEEC64"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0.064</w:t>
            </w:r>
          </w:p>
        </w:tc>
        <w:tc>
          <w:tcPr>
            <w:tcW w:w="860" w:type="pct"/>
            <w:tcBorders>
              <w:top w:val="single" w:sz="4" w:space="0" w:color="auto"/>
              <w:left w:val="single" w:sz="4" w:space="0" w:color="auto"/>
              <w:bottom w:val="single" w:sz="4" w:space="0" w:color="auto"/>
              <w:right w:val="single" w:sz="4" w:space="0" w:color="auto"/>
            </w:tcBorders>
            <w:hideMark/>
          </w:tcPr>
          <w:p w14:paraId="007FA62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1.07 (0.91-1.26)</w:t>
            </w:r>
          </w:p>
        </w:tc>
        <w:tc>
          <w:tcPr>
            <w:tcW w:w="682" w:type="pct"/>
            <w:tcBorders>
              <w:top w:val="single" w:sz="4" w:space="0" w:color="auto"/>
              <w:left w:val="single" w:sz="4" w:space="0" w:color="auto"/>
              <w:bottom w:val="single" w:sz="4" w:space="0" w:color="auto"/>
              <w:right w:val="single" w:sz="4" w:space="0" w:color="auto"/>
            </w:tcBorders>
          </w:tcPr>
          <w:p w14:paraId="3C16CAC3"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0.37</w:t>
            </w:r>
          </w:p>
        </w:tc>
      </w:tr>
      <w:tr w:rsidR="00CC6698" w:rsidRPr="00467B9D" w14:paraId="18DAF261"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70E5600A"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rPr>
              <w:t>Yes</w:t>
            </w:r>
          </w:p>
        </w:tc>
        <w:tc>
          <w:tcPr>
            <w:tcW w:w="979" w:type="pct"/>
            <w:tcBorders>
              <w:top w:val="single" w:sz="4" w:space="0" w:color="auto"/>
              <w:left w:val="single" w:sz="4" w:space="0" w:color="auto"/>
              <w:bottom w:val="single" w:sz="4" w:space="0" w:color="auto"/>
              <w:right w:val="single" w:sz="4" w:space="0" w:color="auto"/>
            </w:tcBorders>
            <w:hideMark/>
          </w:tcPr>
          <w:p w14:paraId="2AA25C8A"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31C4EC2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6AA57694"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68C2EBBF" w14:textId="77777777" w:rsidR="00CC6698" w:rsidRPr="00467B9D" w:rsidRDefault="00CC6698" w:rsidP="00121845">
            <w:pPr>
              <w:jc w:val="both"/>
              <w:rPr>
                <w:rFonts w:ascii="Times New Roman" w:hAnsi="Times New Roman" w:cs="Times New Roman"/>
                <w:sz w:val="20"/>
                <w:szCs w:val="20"/>
              </w:rPr>
            </w:pPr>
          </w:p>
        </w:tc>
      </w:tr>
      <w:tr w:rsidR="00CC6698" w:rsidRPr="00467B9D" w14:paraId="424D3BD1"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22912D9C"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b/>
                <w:bCs/>
              </w:rPr>
              <w:t>Birth Order</w:t>
            </w:r>
          </w:p>
        </w:tc>
        <w:tc>
          <w:tcPr>
            <w:tcW w:w="979" w:type="pct"/>
            <w:tcBorders>
              <w:top w:val="single" w:sz="4" w:space="0" w:color="auto"/>
              <w:left w:val="single" w:sz="4" w:space="0" w:color="auto"/>
              <w:bottom w:val="single" w:sz="4" w:space="0" w:color="auto"/>
              <w:right w:val="single" w:sz="4" w:space="0" w:color="auto"/>
            </w:tcBorders>
            <w:hideMark/>
          </w:tcPr>
          <w:p w14:paraId="368F804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681" w:type="pct"/>
            <w:tcBorders>
              <w:top w:val="single" w:sz="4" w:space="0" w:color="auto"/>
              <w:left w:val="single" w:sz="4" w:space="0" w:color="auto"/>
              <w:bottom w:val="single" w:sz="4" w:space="0" w:color="auto"/>
              <w:right w:val="single" w:sz="4" w:space="0" w:color="auto"/>
            </w:tcBorders>
            <w:hideMark/>
          </w:tcPr>
          <w:p w14:paraId="3A381B80"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1583C7D5"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 xml:space="preserve"> </w:t>
            </w:r>
          </w:p>
        </w:tc>
        <w:tc>
          <w:tcPr>
            <w:tcW w:w="682" w:type="pct"/>
            <w:tcBorders>
              <w:top w:val="single" w:sz="4" w:space="0" w:color="auto"/>
              <w:left w:val="single" w:sz="4" w:space="0" w:color="auto"/>
              <w:bottom w:val="single" w:sz="4" w:space="0" w:color="auto"/>
              <w:right w:val="single" w:sz="4" w:space="0" w:color="auto"/>
            </w:tcBorders>
          </w:tcPr>
          <w:p w14:paraId="7B95F10B" w14:textId="77777777" w:rsidR="00CC6698" w:rsidRPr="00467B9D" w:rsidRDefault="00CC6698" w:rsidP="00121845">
            <w:pPr>
              <w:jc w:val="both"/>
              <w:rPr>
                <w:rFonts w:ascii="Times New Roman" w:hAnsi="Times New Roman" w:cs="Times New Roman"/>
                <w:sz w:val="20"/>
                <w:szCs w:val="20"/>
              </w:rPr>
            </w:pPr>
          </w:p>
        </w:tc>
      </w:tr>
      <w:tr w:rsidR="00CC6698" w:rsidRPr="00467B9D" w14:paraId="77944FCC"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27FC8E7A" w14:textId="77777777" w:rsidR="00CC6698" w:rsidRPr="00467B9D" w:rsidRDefault="00CC6698" w:rsidP="00121845">
            <w:pPr>
              <w:pStyle w:val="NoSpacing"/>
              <w:rPr>
                <w:rFonts w:ascii="Times New Roman" w:hAnsi="Times New Roman" w:cs="Times New Roman"/>
                <w:bCs/>
                <w:color w:val="000000"/>
              </w:rPr>
            </w:pPr>
            <w:r w:rsidRPr="00467B9D">
              <w:rPr>
                <w:rFonts w:ascii="Times New Roman" w:hAnsi="Times New Roman" w:cs="Times New Roman"/>
              </w:rPr>
              <w:t>1-3</w:t>
            </w:r>
          </w:p>
        </w:tc>
        <w:tc>
          <w:tcPr>
            <w:tcW w:w="979" w:type="pct"/>
            <w:tcBorders>
              <w:top w:val="single" w:sz="4" w:space="0" w:color="auto"/>
              <w:left w:val="single" w:sz="4" w:space="0" w:color="auto"/>
              <w:bottom w:val="single" w:sz="4" w:space="0" w:color="auto"/>
              <w:right w:val="single" w:sz="4" w:space="0" w:color="auto"/>
            </w:tcBorders>
            <w:hideMark/>
          </w:tcPr>
          <w:p w14:paraId="1EF2B81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hideMark/>
          </w:tcPr>
          <w:p w14:paraId="608CEEB2"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 xml:space="preserve"> </w:t>
            </w:r>
          </w:p>
        </w:tc>
        <w:tc>
          <w:tcPr>
            <w:tcW w:w="860" w:type="pct"/>
            <w:tcBorders>
              <w:top w:val="single" w:sz="4" w:space="0" w:color="auto"/>
              <w:left w:val="single" w:sz="4" w:space="0" w:color="auto"/>
              <w:bottom w:val="single" w:sz="4" w:space="0" w:color="auto"/>
              <w:right w:val="single" w:sz="4" w:space="0" w:color="auto"/>
            </w:tcBorders>
            <w:hideMark/>
          </w:tcPr>
          <w:p w14:paraId="19AE002D"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w:t>
            </w:r>
          </w:p>
        </w:tc>
        <w:tc>
          <w:tcPr>
            <w:tcW w:w="682" w:type="pct"/>
            <w:tcBorders>
              <w:top w:val="single" w:sz="4" w:space="0" w:color="auto"/>
              <w:left w:val="single" w:sz="4" w:space="0" w:color="auto"/>
              <w:bottom w:val="single" w:sz="4" w:space="0" w:color="auto"/>
              <w:right w:val="single" w:sz="4" w:space="0" w:color="auto"/>
            </w:tcBorders>
          </w:tcPr>
          <w:p w14:paraId="43498C33" w14:textId="77777777" w:rsidR="00CC6698" w:rsidRPr="00467B9D" w:rsidRDefault="00CC6698" w:rsidP="00121845">
            <w:pPr>
              <w:jc w:val="both"/>
              <w:rPr>
                <w:rFonts w:ascii="Times New Roman" w:hAnsi="Times New Roman" w:cs="Times New Roman"/>
                <w:sz w:val="20"/>
                <w:szCs w:val="20"/>
              </w:rPr>
            </w:pPr>
          </w:p>
        </w:tc>
      </w:tr>
      <w:tr w:rsidR="00CC6698" w:rsidRPr="00467B9D" w14:paraId="79C53D04" w14:textId="77777777" w:rsidTr="00431A87">
        <w:tc>
          <w:tcPr>
            <w:tcW w:w="1798" w:type="pct"/>
            <w:tcBorders>
              <w:top w:val="single" w:sz="4" w:space="0" w:color="auto"/>
              <w:left w:val="single" w:sz="4" w:space="0" w:color="auto"/>
              <w:bottom w:val="single" w:sz="4" w:space="0" w:color="auto"/>
              <w:right w:val="single" w:sz="4" w:space="0" w:color="auto"/>
            </w:tcBorders>
            <w:hideMark/>
          </w:tcPr>
          <w:p w14:paraId="0FC64C0F" w14:textId="77777777" w:rsidR="00CC6698" w:rsidRPr="00467B9D" w:rsidRDefault="00CC6698" w:rsidP="00121845">
            <w:pPr>
              <w:pStyle w:val="NoSpacing"/>
              <w:rPr>
                <w:rFonts w:ascii="Times New Roman" w:hAnsi="Times New Roman" w:cs="Times New Roman"/>
                <w:color w:val="000000"/>
              </w:rPr>
            </w:pPr>
            <w:r w:rsidRPr="00467B9D">
              <w:rPr>
                <w:rFonts w:ascii="Times New Roman" w:hAnsi="Times New Roman" w:cs="Times New Roman"/>
              </w:rPr>
              <w:t>4-6</w:t>
            </w:r>
          </w:p>
        </w:tc>
        <w:tc>
          <w:tcPr>
            <w:tcW w:w="979" w:type="pct"/>
            <w:tcBorders>
              <w:top w:val="single" w:sz="4" w:space="0" w:color="auto"/>
              <w:left w:val="single" w:sz="4" w:space="0" w:color="auto"/>
              <w:bottom w:val="single" w:sz="4" w:space="0" w:color="auto"/>
              <w:right w:val="single" w:sz="4" w:space="0" w:color="auto"/>
            </w:tcBorders>
            <w:hideMark/>
          </w:tcPr>
          <w:p w14:paraId="4560942C"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1.15 (0.96-1.39)</w:t>
            </w:r>
          </w:p>
        </w:tc>
        <w:tc>
          <w:tcPr>
            <w:tcW w:w="681" w:type="pct"/>
            <w:tcBorders>
              <w:top w:val="single" w:sz="4" w:space="0" w:color="auto"/>
              <w:left w:val="single" w:sz="4" w:space="0" w:color="auto"/>
              <w:bottom w:val="single" w:sz="4" w:space="0" w:color="auto"/>
              <w:right w:val="single" w:sz="4" w:space="0" w:color="auto"/>
            </w:tcBorders>
            <w:hideMark/>
          </w:tcPr>
          <w:p w14:paraId="252122B8"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0.11</w:t>
            </w:r>
          </w:p>
        </w:tc>
        <w:tc>
          <w:tcPr>
            <w:tcW w:w="860" w:type="pct"/>
            <w:tcBorders>
              <w:top w:val="single" w:sz="4" w:space="0" w:color="auto"/>
              <w:left w:val="single" w:sz="4" w:space="0" w:color="auto"/>
              <w:bottom w:val="single" w:sz="4" w:space="0" w:color="auto"/>
              <w:right w:val="single" w:sz="4" w:space="0" w:color="auto"/>
            </w:tcBorders>
            <w:hideMark/>
          </w:tcPr>
          <w:p w14:paraId="033DB24E"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1.16 (0.94-1.43)</w:t>
            </w:r>
          </w:p>
        </w:tc>
        <w:tc>
          <w:tcPr>
            <w:tcW w:w="682" w:type="pct"/>
            <w:tcBorders>
              <w:top w:val="single" w:sz="4" w:space="0" w:color="auto"/>
              <w:left w:val="single" w:sz="4" w:space="0" w:color="auto"/>
              <w:bottom w:val="single" w:sz="4" w:space="0" w:color="auto"/>
              <w:right w:val="single" w:sz="4" w:space="0" w:color="auto"/>
            </w:tcBorders>
          </w:tcPr>
          <w:p w14:paraId="70EE1C6C"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0.15</w:t>
            </w:r>
          </w:p>
        </w:tc>
      </w:tr>
      <w:tr w:rsidR="00CC6698" w:rsidRPr="00467B9D" w14:paraId="51EE4B1E" w14:textId="77777777" w:rsidTr="00431A87">
        <w:tc>
          <w:tcPr>
            <w:tcW w:w="1798" w:type="pct"/>
            <w:tcBorders>
              <w:top w:val="single" w:sz="4" w:space="0" w:color="auto"/>
              <w:left w:val="single" w:sz="4" w:space="0" w:color="auto"/>
              <w:bottom w:val="single" w:sz="4" w:space="0" w:color="auto"/>
              <w:right w:val="single" w:sz="4" w:space="0" w:color="auto"/>
            </w:tcBorders>
          </w:tcPr>
          <w:p w14:paraId="1EC2B4DF"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7-10</w:t>
            </w:r>
          </w:p>
        </w:tc>
        <w:tc>
          <w:tcPr>
            <w:tcW w:w="979" w:type="pct"/>
            <w:tcBorders>
              <w:top w:val="single" w:sz="4" w:space="0" w:color="auto"/>
              <w:left w:val="single" w:sz="4" w:space="0" w:color="auto"/>
              <w:bottom w:val="single" w:sz="4" w:space="0" w:color="auto"/>
              <w:right w:val="single" w:sz="4" w:space="0" w:color="auto"/>
            </w:tcBorders>
          </w:tcPr>
          <w:p w14:paraId="2EA1909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1.17 (0.60-2.28)</w:t>
            </w:r>
          </w:p>
        </w:tc>
        <w:tc>
          <w:tcPr>
            <w:tcW w:w="681" w:type="pct"/>
            <w:tcBorders>
              <w:top w:val="single" w:sz="4" w:space="0" w:color="auto"/>
              <w:left w:val="single" w:sz="4" w:space="0" w:color="auto"/>
              <w:bottom w:val="single" w:sz="4" w:space="0" w:color="auto"/>
              <w:right w:val="single" w:sz="4" w:space="0" w:color="auto"/>
            </w:tcBorders>
          </w:tcPr>
          <w:p w14:paraId="07342EC6"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0.63</w:t>
            </w:r>
          </w:p>
        </w:tc>
        <w:tc>
          <w:tcPr>
            <w:tcW w:w="860" w:type="pct"/>
            <w:tcBorders>
              <w:top w:val="single" w:sz="4" w:space="0" w:color="auto"/>
              <w:left w:val="single" w:sz="4" w:space="0" w:color="auto"/>
              <w:bottom w:val="single" w:sz="4" w:space="0" w:color="auto"/>
              <w:right w:val="single" w:sz="4" w:space="0" w:color="auto"/>
            </w:tcBorders>
          </w:tcPr>
          <w:p w14:paraId="77F30D76"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1.10 (0.54-2.22)</w:t>
            </w:r>
          </w:p>
        </w:tc>
        <w:tc>
          <w:tcPr>
            <w:tcW w:w="682" w:type="pct"/>
            <w:tcBorders>
              <w:top w:val="single" w:sz="4" w:space="0" w:color="auto"/>
              <w:left w:val="single" w:sz="4" w:space="0" w:color="auto"/>
              <w:bottom w:val="single" w:sz="4" w:space="0" w:color="auto"/>
              <w:right w:val="single" w:sz="4" w:space="0" w:color="auto"/>
            </w:tcBorders>
          </w:tcPr>
          <w:p w14:paraId="42585629" w14:textId="77777777" w:rsidR="00CC6698" w:rsidRPr="00467B9D" w:rsidRDefault="00CC6698" w:rsidP="00121845">
            <w:pPr>
              <w:jc w:val="both"/>
              <w:rPr>
                <w:rFonts w:ascii="Times New Roman" w:hAnsi="Times New Roman" w:cs="Times New Roman"/>
                <w:sz w:val="20"/>
                <w:szCs w:val="20"/>
              </w:rPr>
            </w:pPr>
            <w:r w:rsidRPr="00467B9D">
              <w:rPr>
                <w:rFonts w:ascii="Times New Roman" w:hAnsi="Times New Roman" w:cs="Times New Roman"/>
                <w:sz w:val="20"/>
                <w:szCs w:val="20"/>
              </w:rPr>
              <w:t>0.78</w:t>
            </w:r>
          </w:p>
        </w:tc>
      </w:tr>
      <w:tr w:rsidR="00CC6698" w:rsidRPr="00467B9D" w14:paraId="6AABD469" w14:textId="77777777" w:rsidTr="00431A87">
        <w:tc>
          <w:tcPr>
            <w:tcW w:w="1798" w:type="pct"/>
            <w:tcBorders>
              <w:top w:val="single" w:sz="4" w:space="0" w:color="auto"/>
              <w:left w:val="single" w:sz="4" w:space="0" w:color="auto"/>
              <w:bottom w:val="single" w:sz="4" w:space="0" w:color="auto"/>
              <w:right w:val="single" w:sz="4" w:space="0" w:color="auto"/>
            </w:tcBorders>
          </w:tcPr>
          <w:p w14:paraId="3DC4B123"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b/>
                <w:bCs/>
              </w:rPr>
              <w:t>Children Age</w:t>
            </w:r>
          </w:p>
        </w:tc>
        <w:tc>
          <w:tcPr>
            <w:tcW w:w="979" w:type="pct"/>
            <w:tcBorders>
              <w:top w:val="single" w:sz="4" w:space="0" w:color="auto"/>
              <w:left w:val="single" w:sz="4" w:space="0" w:color="auto"/>
              <w:bottom w:val="single" w:sz="4" w:space="0" w:color="auto"/>
              <w:right w:val="single" w:sz="4" w:space="0" w:color="auto"/>
            </w:tcBorders>
          </w:tcPr>
          <w:p w14:paraId="3DCC737E" w14:textId="77777777" w:rsidR="00CC6698" w:rsidRPr="00467B9D" w:rsidRDefault="00CC6698" w:rsidP="00121845">
            <w:pPr>
              <w:pStyle w:val="NoSpacing"/>
              <w:rPr>
                <w:rFonts w:ascii="Times New Roman" w:hAnsi="Times New Roman" w:cs="Times New Roman"/>
              </w:rPr>
            </w:pPr>
          </w:p>
        </w:tc>
        <w:tc>
          <w:tcPr>
            <w:tcW w:w="681" w:type="pct"/>
            <w:tcBorders>
              <w:top w:val="single" w:sz="4" w:space="0" w:color="auto"/>
              <w:left w:val="single" w:sz="4" w:space="0" w:color="auto"/>
              <w:bottom w:val="single" w:sz="4" w:space="0" w:color="auto"/>
              <w:right w:val="single" w:sz="4" w:space="0" w:color="auto"/>
            </w:tcBorders>
          </w:tcPr>
          <w:p w14:paraId="67777233" w14:textId="77777777" w:rsidR="00CC6698" w:rsidRPr="00467B9D" w:rsidRDefault="00CC6698" w:rsidP="00121845">
            <w:pPr>
              <w:pStyle w:val="NoSpacing"/>
              <w:rPr>
                <w:rFonts w:ascii="Times New Roman" w:hAnsi="Times New Roman" w:cs="Times New Roman"/>
              </w:rPr>
            </w:pPr>
          </w:p>
        </w:tc>
        <w:tc>
          <w:tcPr>
            <w:tcW w:w="860" w:type="pct"/>
            <w:tcBorders>
              <w:top w:val="single" w:sz="4" w:space="0" w:color="auto"/>
              <w:left w:val="single" w:sz="4" w:space="0" w:color="auto"/>
              <w:bottom w:val="single" w:sz="4" w:space="0" w:color="auto"/>
              <w:right w:val="single" w:sz="4" w:space="0" w:color="auto"/>
            </w:tcBorders>
          </w:tcPr>
          <w:p w14:paraId="6C650F07" w14:textId="77777777" w:rsidR="00CC6698" w:rsidRPr="00467B9D" w:rsidRDefault="00CC6698" w:rsidP="00121845">
            <w:pPr>
              <w:jc w:val="both"/>
              <w:rPr>
                <w:rFonts w:ascii="Times New Roman" w:hAnsi="Times New Roman" w:cs="Times New Roman"/>
                <w:sz w:val="20"/>
                <w:szCs w:val="20"/>
              </w:rPr>
            </w:pPr>
          </w:p>
        </w:tc>
        <w:tc>
          <w:tcPr>
            <w:tcW w:w="682" w:type="pct"/>
            <w:tcBorders>
              <w:top w:val="single" w:sz="4" w:space="0" w:color="auto"/>
              <w:left w:val="single" w:sz="4" w:space="0" w:color="auto"/>
              <w:bottom w:val="single" w:sz="4" w:space="0" w:color="auto"/>
              <w:right w:val="single" w:sz="4" w:space="0" w:color="auto"/>
            </w:tcBorders>
          </w:tcPr>
          <w:p w14:paraId="7BFE6D16" w14:textId="77777777" w:rsidR="00CC6698" w:rsidRPr="00467B9D" w:rsidRDefault="00CC6698" w:rsidP="00121845">
            <w:pPr>
              <w:jc w:val="both"/>
              <w:rPr>
                <w:rFonts w:ascii="Times New Roman" w:hAnsi="Times New Roman" w:cs="Times New Roman"/>
                <w:sz w:val="20"/>
                <w:szCs w:val="20"/>
              </w:rPr>
            </w:pPr>
          </w:p>
        </w:tc>
      </w:tr>
      <w:tr w:rsidR="00CC6698" w:rsidRPr="00467B9D" w14:paraId="3053AB52" w14:textId="77777777" w:rsidTr="00431A87">
        <w:tc>
          <w:tcPr>
            <w:tcW w:w="1798" w:type="pct"/>
            <w:tcBorders>
              <w:top w:val="single" w:sz="4" w:space="0" w:color="auto"/>
              <w:left w:val="single" w:sz="4" w:space="0" w:color="auto"/>
              <w:bottom w:val="single" w:sz="4" w:space="0" w:color="auto"/>
              <w:right w:val="single" w:sz="4" w:space="0" w:color="auto"/>
            </w:tcBorders>
          </w:tcPr>
          <w:p w14:paraId="5D009DE1"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0-11</w:t>
            </w:r>
          </w:p>
        </w:tc>
        <w:tc>
          <w:tcPr>
            <w:tcW w:w="979" w:type="pct"/>
            <w:tcBorders>
              <w:top w:val="single" w:sz="4" w:space="0" w:color="auto"/>
              <w:left w:val="single" w:sz="4" w:space="0" w:color="auto"/>
              <w:bottom w:val="single" w:sz="4" w:space="0" w:color="auto"/>
              <w:right w:val="single" w:sz="4" w:space="0" w:color="auto"/>
            </w:tcBorders>
          </w:tcPr>
          <w:p w14:paraId="7BB5A37E" w14:textId="77777777" w:rsidR="00CC6698" w:rsidRPr="00467B9D" w:rsidRDefault="00CC6698" w:rsidP="00121845">
            <w:pPr>
              <w:pStyle w:val="NoSpacing"/>
              <w:rPr>
                <w:rFonts w:ascii="Times New Roman" w:hAnsi="Times New Roman" w:cs="Times New Roman"/>
              </w:rPr>
            </w:pPr>
            <w:r w:rsidRPr="00467B9D">
              <w:rPr>
                <w:rFonts w:ascii="Times New Roman" w:hAnsi="Times New Roman" w:cs="Times New Roman"/>
              </w:rPr>
              <w:t>1</w:t>
            </w:r>
          </w:p>
        </w:tc>
        <w:tc>
          <w:tcPr>
            <w:tcW w:w="681" w:type="pct"/>
            <w:tcBorders>
              <w:top w:val="single" w:sz="4" w:space="0" w:color="auto"/>
              <w:left w:val="single" w:sz="4" w:space="0" w:color="auto"/>
              <w:bottom w:val="single" w:sz="4" w:space="0" w:color="auto"/>
              <w:right w:val="single" w:sz="4" w:space="0" w:color="auto"/>
            </w:tcBorders>
          </w:tcPr>
          <w:p w14:paraId="024E020D" w14:textId="77777777" w:rsidR="00CC6698" w:rsidRPr="00467B9D" w:rsidRDefault="00CC6698" w:rsidP="00121845">
            <w:pPr>
              <w:pStyle w:val="NoSpacing"/>
              <w:rPr>
                <w:rFonts w:ascii="Times New Roman" w:hAnsi="Times New Roman" w:cs="Times New Roman"/>
              </w:rPr>
            </w:pPr>
          </w:p>
        </w:tc>
        <w:tc>
          <w:tcPr>
            <w:tcW w:w="860" w:type="pct"/>
            <w:tcBorders>
              <w:top w:val="single" w:sz="4" w:space="0" w:color="auto"/>
              <w:left w:val="single" w:sz="4" w:space="0" w:color="auto"/>
              <w:bottom w:val="single" w:sz="4" w:space="0" w:color="auto"/>
              <w:right w:val="single" w:sz="4" w:space="0" w:color="auto"/>
            </w:tcBorders>
          </w:tcPr>
          <w:p w14:paraId="05B16825" w14:textId="77777777" w:rsidR="00CC6698" w:rsidRPr="00467B9D" w:rsidRDefault="00CC6698" w:rsidP="00121845">
            <w:pPr>
              <w:jc w:val="both"/>
              <w:rPr>
                <w:rFonts w:ascii="Times New Roman" w:hAnsi="Times New Roman" w:cs="Times New Roman"/>
                <w:sz w:val="20"/>
                <w:szCs w:val="20"/>
              </w:rPr>
            </w:pPr>
          </w:p>
        </w:tc>
        <w:tc>
          <w:tcPr>
            <w:tcW w:w="682" w:type="pct"/>
            <w:tcBorders>
              <w:top w:val="single" w:sz="4" w:space="0" w:color="auto"/>
              <w:left w:val="single" w:sz="4" w:space="0" w:color="auto"/>
              <w:bottom w:val="single" w:sz="4" w:space="0" w:color="auto"/>
              <w:right w:val="single" w:sz="4" w:space="0" w:color="auto"/>
            </w:tcBorders>
          </w:tcPr>
          <w:p w14:paraId="01F5087F" w14:textId="77777777" w:rsidR="00CC6698" w:rsidRPr="00467B9D" w:rsidRDefault="00CC6698" w:rsidP="00121845">
            <w:pPr>
              <w:jc w:val="both"/>
              <w:rPr>
                <w:rFonts w:ascii="Times New Roman" w:hAnsi="Times New Roman" w:cs="Times New Roman"/>
                <w:sz w:val="20"/>
                <w:szCs w:val="20"/>
              </w:rPr>
            </w:pPr>
          </w:p>
        </w:tc>
      </w:tr>
      <w:tr w:rsidR="00431A87" w:rsidRPr="00467B9D" w14:paraId="6D72158F" w14:textId="77777777" w:rsidTr="00431A87">
        <w:tc>
          <w:tcPr>
            <w:tcW w:w="1798" w:type="pct"/>
            <w:tcBorders>
              <w:top w:val="single" w:sz="4" w:space="0" w:color="auto"/>
              <w:left w:val="single" w:sz="4" w:space="0" w:color="auto"/>
              <w:bottom w:val="single" w:sz="4" w:space="0" w:color="auto"/>
              <w:right w:val="single" w:sz="4" w:space="0" w:color="auto"/>
            </w:tcBorders>
          </w:tcPr>
          <w:p w14:paraId="14E0466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12-23</w:t>
            </w:r>
          </w:p>
        </w:tc>
        <w:tc>
          <w:tcPr>
            <w:tcW w:w="979" w:type="pct"/>
            <w:tcBorders>
              <w:top w:val="single" w:sz="4" w:space="0" w:color="auto"/>
              <w:left w:val="single" w:sz="4" w:space="0" w:color="auto"/>
              <w:bottom w:val="single" w:sz="4" w:space="0" w:color="auto"/>
              <w:right w:val="single" w:sz="4" w:space="0" w:color="auto"/>
            </w:tcBorders>
          </w:tcPr>
          <w:p w14:paraId="7AF9D0A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2.15 (1.78-2.61)</w:t>
            </w:r>
          </w:p>
        </w:tc>
        <w:tc>
          <w:tcPr>
            <w:tcW w:w="681" w:type="pct"/>
            <w:tcBorders>
              <w:top w:val="single" w:sz="4" w:space="0" w:color="auto"/>
              <w:left w:val="single" w:sz="4" w:space="0" w:color="auto"/>
              <w:bottom w:val="single" w:sz="4" w:space="0" w:color="auto"/>
              <w:right w:val="single" w:sz="4" w:space="0" w:color="auto"/>
            </w:tcBorders>
          </w:tcPr>
          <w:p w14:paraId="5CC6A4CE" w14:textId="09C8D831" w:rsidR="00431A87" w:rsidRPr="00467B9D" w:rsidRDefault="00431A87" w:rsidP="00431A87">
            <w:pPr>
              <w:pStyle w:val="NoSpacing"/>
              <w:rPr>
                <w:rFonts w:ascii="Times New Roman" w:hAnsi="Times New Roman" w:cs="Times New Roman"/>
              </w:rPr>
            </w:pPr>
            <w:ins w:id="285" w:author="MJU" w:date="2022-04-06T23:00:00Z">
              <w:r w:rsidRPr="00D71EED">
                <w:rPr>
                  <w:rFonts w:ascii="Times New Roman" w:hAnsi="Times New Roman" w:cs="Times New Roman"/>
                  <w:sz w:val="20"/>
                  <w:szCs w:val="20"/>
                </w:rPr>
                <w:t>&lt;0.001</w:t>
              </w:r>
            </w:ins>
            <w:del w:id="286" w:author="MJU" w:date="2022-04-06T23:00:00Z">
              <w:r w:rsidRPr="00467B9D" w:rsidDel="00A104D2">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tcPr>
          <w:p w14:paraId="4BAD62B4"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2.49 (2.01-3.08)</w:t>
            </w:r>
          </w:p>
        </w:tc>
        <w:tc>
          <w:tcPr>
            <w:tcW w:w="682" w:type="pct"/>
            <w:tcBorders>
              <w:top w:val="single" w:sz="4" w:space="0" w:color="auto"/>
              <w:left w:val="single" w:sz="4" w:space="0" w:color="auto"/>
              <w:bottom w:val="single" w:sz="4" w:space="0" w:color="auto"/>
              <w:right w:val="single" w:sz="4" w:space="0" w:color="auto"/>
            </w:tcBorders>
          </w:tcPr>
          <w:p w14:paraId="55B0747F" w14:textId="6EF0821F" w:rsidR="00431A87" w:rsidRPr="00467B9D" w:rsidRDefault="00431A87" w:rsidP="00431A87">
            <w:pPr>
              <w:jc w:val="both"/>
              <w:rPr>
                <w:rFonts w:ascii="Times New Roman" w:hAnsi="Times New Roman" w:cs="Times New Roman"/>
                <w:sz w:val="20"/>
                <w:szCs w:val="20"/>
              </w:rPr>
            </w:pPr>
            <w:ins w:id="287" w:author="MJU" w:date="2022-04-06T23:00:00Z">
              <w:r w:rsidRPr="000A5C89">
                <w:rPr>
                  <w:rFonts w:ascii="Times New Roman" w:hAnsi="Times New Roman" w:cs="Times New Roman"/>
                  <w:sz w:val="20"/>
                  <w:szCs w:val="20"/>
                </w:rPr>
                <w:t>&lt;0.001</w:t>
              </w:r>
            </w:ins>
            <w:del w:id="288" w:author="MJU" w:date="2022-04-06T23:00:00Z">
              <w:r w:rsidRPr="00467B9D" w:rsidDel="007E696A">
                <w:rPr>
                  <w:rFonts w:ascii="Times New Roman" w:hAnsi="Times New Roman" w:cs="Times New Roman"/>
                </w:rPr>
                <w:delText>0.000</w:delText>
              </w:r>
            </w:del>
          </w:p>
        </w:tc>
      </w:tr>
      <w:tr w:rsidR="00431A87" w:rsidRPr="00467B9D" w14:paraId="61D08C86" w14:textId="77777777" w:rsidTr="00431A87">
        <w:tc>
          <w:tcPr>
            <w:tcW w:w="1798" w:type="pct"/>
            <w:tcBorders>
              <w:top w:val="single" w:sz="4" w:space="0" w:color="auto"/>
              <w:left w:val="single" w:sz="4" w:space="0" w:color="auto"/>
              <w:bottom w:val="single" w:sz="4" w:space="0" w:color="auto"/>
              <w:right w:val="single" w:sz="4" w:space="0" w:color="auto"/>
            </w:tcBorders>
          </w:tcPr>
          <w:p w14:paraId="4CB1FE98"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24-35</w:t>
            </w:r>
          </w:p>
        </w:tc>
        <w:tc>
          <w:tcPr>
            <w:tcW w:w="979" w:type="pct"/>
            <w:tcBorders>
              <w:top w:val="single" w:sz="4" w:space="0" w:color="auto"/>
              <w:left w:val="single" w:sz="4" w:space="0" w:color="auto"/>
              <w:bottom w:val="single" w:sz="4" w:space="0" w:color="auto"/>
              <w:right w:val="single" w:sz="4" w:space="0" w:color="auto"/>
            </w:tcBorders>
          </w:tcPr>
          <w:p w14:paraId="6380D992"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2.63 (2.16-3.19)</w:t>
            </w:r>
          </w:p>
        </w:tc>
        <w:tc>
          <w:tcPr>
            <w:tcW w:w="681" w:type="pct"/>
            <w:tcBorders>
              <w:top w:val="single" w:sz="4" w:space="0" w:color="auto"/>
              <w:left w:val="single" w:sz="4" w:space="0" w:color="auto"/>
              <w:bottom w:val="single" w:sz="4" w:space="0" w:color="auto"/>
              <w:right w:val="single" w:sz="4" w:space="0" w:color="auto"/>
            </w:tcBorders>
          </w:tcPr>
          <w:p w14:paraId="61279366" w14:textId="07ADD19F" w:rsidR="00431A87" w:rsidRPr="00467B9D" w:rsidRDefault="00431A87" w:rsidP="00431A87">
            <w:pPr>
              <w:pStyle w:val="NoSpacing"/>
              <w:rPr>
                <w:rFonts w:ascii="Times New Roman" w:hAnsi="Times New Roman" w:cs="Times New Roman"/>
              </w:rPr>
            </w:pPr>
            <w:ins w:id="289" w:author="MJU" w:date="2022-04-06T23:00:00Z">
              <w:r w:rsidRPr="00D71EED">
                <w:rPr>
                  <w:rFonts w:ascii="Times New Roman" w:hAnsi="Times New Roman" w:cs="Times New Roman"/>
                  <w:sz w:val="20"/>
                  <w:szCs w:val="20"/>
                </w:rPr>
                <w:t>&lt;0.001</w:t>
              </w:r>
            </w:ins>
            <w:del w:id="290" w:author="MJU" w:date="2022-04-06T23:00:00Z">
              <w:r w:rsidRPr="00467B9D" w:rsidDel="00A104D2">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tcPr>
          <w:p w14:paraId="464E9655"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3.03 (2.42-3.80)</w:t>
            </w:r>
          </w:p>
        </w:tc>
        <w:tc>
          <w:tcPr>
            <w:tcW w:w="682" w:type="pct"/>
            <w:tcBorders>
              <w:top w:val="single" w:sz="4" w:space="0" w:color="auto"/>
              <w:left w:val="single" w:sz="4" w:space="0" w:color="auto"/>
              <w:bottom w:val="single" w:sz="4" w:space="0" w:color="auto"/>
              <w:right w:val="single" w:sz="4" w:space="0" w:color="auto"/>
            </w:tcBorders>
          </w:tcPr>
          <w:p w14:paraId="4FEA1265" w14:textId="33749C6A" w:rsidR="00431A87" w:rsidRPr="00467B9D" w:rsidRDefault="00431A87" w:rsidP="00431A87">
            <w:pPr>
              <w:jc w:val="both"/>
              <w:rPr>
                <w:rFonts w:ascii="Times New Roman" w:hAnsi="Times New Roman" w:cs="Times New Roman"/>
                <w:sz w:val="20"/>
                <w:szCs w:val="20"/>
              </w:rPr>
            </w:pPr>
            <w:ins w:id="291" w:author="MJU" w:date="2022-04-06T23:00:00Z">
              <w:r w:rsidRPr="000A5C89">
                <w:rPr>
                  <w:rFonts w:ascii="Times New Roman" w:hAnsi="Times New Roman" w:cs="Times New Roman"/>
                  <w:sz w:val="20"/>
                  <w:szCs w:val="20"/>
                </w:rPr>
                <w:t>&lt;0.001</w:t>
              </w:r>
            </w:ins>
            <w:del w:id="292" w:author="MJU" w:date="2022-04-06T23:00:00Z">
              <w:r w:rsidRPr="00467B9D" w:rsidDel="007E696A">
                <w:rPr>
                  <w:rFonts w:ascii="Times New Roman" w:hAnsi="Times New Roman" w:cs="Times New Roman"/>
                </w:rPr>
                <w:delText>0.000</w:delText>
              </w:r>
            </w:del>
          </w:p>
        </w:tc>
      </w:tr>
      <w:tr w:rsidR="00431A87" w:rsidRPr="00467B9D" w14:paraId="61A597C1" w14:textId="77777777" w:rsidTr="00431A87">
        <w:tc>
          <w:tcPr>
            <w:tcW w:w="1798" w:type="pct"/>
            <w:tcBorders>
              <w:top w:val="single" w:sz="4" w:space="0" w:color="auto"/>
              <w:left w:val="single" w:sz="4" w:space="0" w:color="auto"/>
              <w:bottom w:val="single" w:sz="4" w:space="0" w:color="auto"/>
              <w:right w:val="single" w:sz="4" w:space="0" w:color="auto"/>
            </w:tcBorders>
          </w:tcPr>
          <w:p w14:paraId="18ABD6BC"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36-47</w:t>
            </w:r>
          </w:p>
        </w:tc>
        <w:tc>
          <w:tcPr>
            <w:tcW w:w="979" w:type="pct"/>
            <w:tcBorders>
              <w:top w:val="single" w:sz="4" w:space="0" w:color="auto"/>
              <w:left w:val="single" w:sz="4" w:space="0" w:color="auto"/>
              <w:bottom w:val="single" w:sz="4" w:space="0" w:color="auto"/>
              <w:right w:val="single" w:sz="4" w:space="0" w:color="auto"/>
            </w:tcBorders>
          </w:tcPr>
          <w:p w14:paraId="1359ACE9"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1.98 (1.63-2.39)</w:t>
            </w:r>
          </w:p>
        </w:tc>
        <w:tc>
          <w:tcPr>
            <w:tcW w:w="681" w:type="pct"/>
            <w:tcBorders>
              <w:top w:val="single" w:sz="4" w:space="0" w:color="auto"/>
              <w:left w:val="single" w:sz="4" w:space="0" w:color="auto"/>
              <w:bottom w:val="single" w:sz="4" w:space="0" w:color="auto"/>
              <w:right w:val="single" w:sz="4" w:space="0" w:color="auto"/>
            </w:tcBorders>
          </w:tcPr>
          <w:p w14:paraId="724B2C7A" w14:textId="2C61E2E3" w:rsidR="00431A87" w:rsidRPr="00467B9D" w:rsidRDefault="00431A87" w:rsidP="00431A87">
            <w:pPr>
              <w:pStyle w:val="NoSpacing"/>
              <w:rPr>
                <w:rFonts w:ascii="Times New Roman" w:hAnsi="Times New Roman" w:cs="Times New Roman"/>
              </w:rPr>
            </w:pPr>
            <w:ins w:id="293" w:author="MJU" w:date="2022-04-06T23:00:00Z">
              <w:r w:rsidRPr="00D71EED">
                <w:rPr>
                  <w:rFonts w:ascii="Times New Roman" w:hAnsi="Times New Roman" w:cs="Times New Roman"/>
                  <w:sz w:val="20"/>
                  <w:szCs w:val="20"/>
                </w:rPr>
                <w:t>&lt;0.001</w:t>
              </w:r>
            </w:ins>
            <w:del w:id="294" w:author="MJU" w:date="2022-04-06T23:00:00Z">
              <w:r w:rsidRPr="00467B9D" w:rsidDel="00A104D2">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tcPr>
          <w:p w14:paraId="48F62940"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2.24 (1.80-2.79)</w:t>
            </w:r>
          </w:p>
        </w:tc>
        <w:tc>
          <w:tcPr>
            <w:tcW w:w="682" w:type="pct"/>
            <w:tcBorders>
              <w:top w:val="single" w:sz="4" w:space="0" w:color="auto"/>
              <w:left w:val="single" w:sz="4" w:space="0" w:color="auto"/>
              <w:bottom w:val="single" w:sz="4" w:space="0" w:color="auto"/>
              <w:right w:val="single" w:sz="4" w:space="0" w:color="auto"/>
            </w:tcBorders>
          </w:tcPr>
          <w:p w14:paraId="26994981" w14:textId="1A8BCBBD" w:rsidR="00431A87" w:rsidRPr="00467B9D" w:rsidRDefault="00431A87" w:rsidP="00431A87">
            <w:pPr>
              <w:jc w:val="both"/>
              <w:rPr>
                <w:rFonts w:ascii="Times New Roman" w:hAnsi="Times New Roman" w:cs="Times New Roman"/>
                <w:sz w:val="20"/>
                <w:szCs w:val="20"/>
              </w:rPr>
            </w:pPr>
            <w:ins w:id="295" w:author="MJU" w:date="2022-04-06T23:00:00Z">
              <w:r w:rsidRPr="000A5C89">
                <w:rPr>
                  <w:rFonts w:ascii="Times New Roman" w:hAnsi="Times New Roman" w:cs="Times New Roman"/>
                  <w:sz w:val="20"/>
                  <w:szCs w:val="20"/>
                </w:rPr>
                <w:t>&lt;0.001</w:t>
              </w:r>
            </w:ins>
            <w:del w:id="296" w:author="MJU" w:date="2022-04-06T23:00:00Z">
              <w:r w:rsidRPr="00467B9D" w:rsidDel="007E696A">
                <w:rPr>
                  <w:rFonts w:ascii="Times New Roman" w:hAnsi="Times New Roman" w:cs="Times New Roman"/>
                </w:rPr>
                <w:delText>0.000</w:delText>
              </w:r>
            </w:del>
          </w:p>
        </w:tc>
      </w:tr>
      <w:tr w:rsidR="00431A87" w:rsidRPr="00467B9D" w14:paraId="4E519AF4" w14:textId="77777777" w:rsidTr="00431A87">
        <w:tc>
          <w:tcPr>
            <w:tcW w:w="1798" w:type="pct"/>
            <w:tcBorders>
              <w:top w:val="single" w:sz="4" w:space="0" w:color="auto"/>
              <w:left w:val="single" w:sz="4" w:space="0" w:color="auto"/>
              <w:bottom w:val="single" w:sz="4" w:space="0" w:color="auto"/>
              <w:right w:val="single" w:sz="4" w:space="0" w:color="auto"/>
            </w:tcBorders>
          </w:tcPr>
          <w:p w14:paraId="28BBA24E"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48-59</w:t>
            </w:r>
          </w:p>
        </w:tc>
        <w:tc>
          <w:tcPr>
            <w:tcW w:w="979" w:type="pct"/>
            <w:tcBorders>
              <w:top w:val="single" w:sz="4" w:space="0" w:color="auto"/>
              <w:left w:val="single" w:sz="4" w:space="0" w:color="auto"/>
              <w:bottom w:val="single" w:sz="4" w:space="0" w:color="auto"/>
              <w:right w:val="single" w:sz="4" w:space="0" w:color="auto"/>
            </w:tcBorders>
          </w:tcPr>
          <w:p w14:paraId="414E3FFC" w14:textId="77777777" w:rsidR="00431A87" w:rsidRPr="00467B9D" w:rsidRDefault="00431A87" w:rsidP="00431A87">
            <w:pPr>
              <w:pStyle w:val="NoSpacing"/>
              <w:rPr>
                <w:rFonts w:ascii="Times New Roman" w:hAnsi="Times New Roman" w:cs="Times New Roman"/>
              </w:rPr>
            </w:pPr>
            <w:r w:rsidRPr="00467B9D">
              <w:rPr>
                <w:rFonts w:ascii="Times New Roman" w:hAnsi="Times New Roman" w:cs="Times New Roman"/>
              </w:rPr>
              <w:t>1.52 (1.25-1.84)</w:t>
            </w:r>
          </w:p>
        </w:tc>
        <w:tc>
          <w:tcPr>
            <w:tcW w:w="681" w:type="pct"/>
            <w:tcBorders>
              <w:top w:val="single" w:sz="4" w:space="0" w:color="auto"/>
              <w:left w:val="single" w:sz="4" w:space="0" w:color="auto"/>
              <w:bottom w:val="single" w:sz="4" w:space="0" w:color="auto"/>
              <w:right w:val="single" w:sz="4" w:space="0" w:color="auto"/>
            </w:tcBorders>
          </w:tcPr>
          <w:p w14:paraId="71F9827B" w14:textId="27F33A9A" w:rsidR="00431A87" w:rsidRPr="00467B9D" w:rsidRDefault="00431A87" w:rsidP="00431A87">
            <w:pPr>
              <w:pStyle w:val="NoSpacing"/>
              <w:rPr>
                <w:rFonts w:ascii="Times New Roman" w:hAnsi="Times New Roman" w:cs="Times New Roman"/>
              </w:rPr>
            </w:pPr>
            <w:ins w:id="297" w:author="MJU" w:date="2022-04-06T23:00:00Z">
              <w:r w:rsidRPr="00D71EED">
                <w:rPr>
                  <w:rFonts w:ascii="Times New Roman" w:hAnsi="Times New Roman" w:cs="Times New Roman"/>
                  <w:sz w:val="20"/>
                  <w:szCs w:val="20"/>
                </w:rPr>
                <w:t>&lt;0.001</w:t>
              </w:r>
            </w:ins>
            <w:del w:id="298" w:author="MJU" w:date="2022-04-06T23:00:00Z">
              <w:r w:rsidRPr="00467B9D" w:rsidDel="00A104D2">
                <w:rPr>
                  <w:rFonts w:ascii="Times New Roman" w:hAnsi="Times New Roman" w:cs="Times New Roman"/>
                </w:rPr>
                <w:delText>0.000</w:delText>
              </w:r>
            </w:del>
          </w:p>
        </w:tc>
        <w:tc>
          <w:tcPr>
            <w:tcW w:w="860" w:type="pct"/>
            <w:tcBorders>
              <w:top w:val="single" w:sz="4" w:space="0" w:color="auto"/>
              <w:left w:val="single" w:sz="4" w:space="0" w:color="auto"/>
              <w:bottom w:val="single" w:sz="4" w:space="0" w:color="auto"/>
              <w:right w:val="single" w:sz="4" w:space="0" w:color="auto"/>
            </w:tcBorders>
          </w:tcPr>
          <w:p w14:paraId="0C0FA405" w14:textId="77777777" w:rsidR="00431A87" w:rsidRPr="00467B9D" w:rsidRDefault="00431A87" w:rsidP="00431A87">
            <w:pPr>
              <w:jc w:val="both"/>
              <w:rPr>
                <w:rFonts w:ascii="Times New Roman" w:hAnsi="Times New Roman" w:cs="Times New Roman"/>
                <w:sz w:val="20"/>
                <w:szCs w:val="20"/>
              </w:rPr>
            </w:pPr>
            <w:r w:rsidRPr="00467B9D">
              <w:rPr>
                <w:rFonts w:ascii="Times New Roman" w:hAnsi="Times New Roman" w:cs="Times New Roman"/>
                <w:sz w:val="20"/>
                <w:szCs w:val="20"/>
              </w:rPr>
              <w:t>1.65 (1.34-2.04)</w:t>
            </w:r>
          </w:p>
        </w:tc>
        <w:tc>
          <w:tcPr>
            <w:tcW w:w="682" w:type="pct"/>
            <w:tcBorders>
              <w:top w:val="single" w:sz="4" w:space="0" w:color="auto"/>
              <w:left w:val="single" w:sz="4" w:space="0" w:color="auto"/>
              <w:bottom w:val="single" w:sz="4" w:space="0" w:color="auto"/>
              <w:right w:val="single" w:sz="4" w:space="0" w:color="auto"/>
            </w:tcBorders>
          </w:tcPr>
          <w:p w14:paraId="4F1406B1" w14:textId="140B2408" w:rsidR="00431A87" w:rsidRPr="00467B9D" w:rsidRDefault="00431A87" w:rsidP="00431A87">
            <w:pPr>
              <w:jc w:val="both"/>
              <w:rPr>
                <w:rFonts w:ascii="Times New Roman" w:hAnsi="Times New Roman" w:cs="Times New Roman"/>
                <w:sz w:val="20"/>
                <w:szCs w:val="20"/>
              </w:rPr>
            </w:pPr>
            <w:ins w:id="299" w:author="MJU" w:date="2022-04-06T23:00:00Z">
              <w:r w:rsidRPr="000A5C89">
                <w:rPr>
                  <w:rFonts w:ascii="Times New Roman" w:hAnsi="Times New Roman" w:cs="Times New Roman"/>
                  <w:sz w:val="20"/>
                  <w:szCs w:val="20"/>
                </w:rPr>
                <w:t>&lt;0.001</w:t>
              </w:r>
            </w:ins>
            <w:del w:id="300" w:author="MJU" w:date="2022-04-06T23:00:00Z">
              <w:r w:rsidRPr="00467B9D" w:rsidDel="007E696A">
                <w:rPr>
                  <w:rFonts w:ascii="Times New Roman" w:hAnsi="Times New Roman" w:cs="Times New Roman"/>
                </w:rPr>
                <w:delText>0.000</w:delText>
              </w:r>
            </w:del>
          </w:p>
        </w:tc>
      </w:tr>
      <w:tr w:rsidR="00CC6698" w:rsidRPr="00467B9D" w14:paraId="431DEE10" w14:textId="77777777" w:rsidTr="00431A87">
        <w:tc>
          <w:tcPr>
            <w:tcW w:w="1798" w:type="pct"/>
            <w:tcBorders>
              <w:top w:val="single" w:sz="4" w:space="0" w:color="auto"/>
              <w:left w:val="single" w:sz="4" w:space="0" w:color="auto"/>
              <w:bottom w:val="single" w:sz="4" w:space="0" w:color="auto"/>
              <w:right w:val="single" w:sz="4" w:space="0" w:color="auto"/>
            </w:tcBorders>
          </w:tcPr>
          <w:p w14:paraId="2BB256A3" w14:textId="77777777" w:rsidR="00CC6698" w:rsidRPr="00467B9D" w:rsidRDefault="00CC6698" w:rsidP="00121845">
            <w:pPr>
              <w:pStyle w:val="NoSpacing"/>
              <w:rPr>
                <w:rFonts w:ascii="Times New Roman" w:hAnsi="Times New Roman" w:cs="Times New Roman"/>
              </w:rPr>
            </w:pPr>
          </w:p>
        </w:tc>
        <w:tc>
          <w:tcPr>
            <w:tcW w:w="979" w:type="pct"/>
            <w:tcBorders>
              <w:top w:val="single" w:sz="4" w:space="0" w:color="auto"/>
              <w:left w:val="single" w:sz="4" w:space="0" w:color="auto"/>
              <w:bottom w:val="single" w:sz="4" w:space="0" w:color="auto"/>
              <w:right w:val="single" w:sz="4" w:space="0" w:color="auto"/>
            </w:tcBorders>
          </w:tcPr>
          <w:p w14:paraId="73B27671" w14:textId="77777777" w:rsidR="00CC6698" w:rsidRPr="00467B9D" w:rsidRDefault="00CC6698" w:rsidP="00121845">
            <w:pPr>
              <w:pStyle w:val="NoSpacing"/>
              <w:rPr>
                <w:rFonts w:ascii="Times New Roman" w:hAnsi="Times New Roman" w:cs="Times New Roman"/>
              </w:rPr>
            </w:pPr>
          </w:p>
        </w:tc>
        <w:tc>
          <w:tcPr>
            <w:tcW w:w="681" w:type="pct"/>
            <w:tcBorders>
              <w:top w:val="single" w:sz="4" w:space="0" w:color="auto"/>
              <w:left w:val="single" w:sz="4" w:space="0" w:color="auto"/>
              <w:bottom w:val="single" w:sz="4" w:space="0" w:color="auto"/>
              <w:right w:val="single" w:sz="4" w:space="0" w:color="auto"/>
            </w:tcBorders>
          </w:tcPr>
          <w:p w14:paraId="2076B4FB" w14:textId="77777777" w:rsidR="00CC6698" w:rsidRPr="00467B9D" w:rsidRDefault="00CC6698" w:rsidP="00121845">
            <w:pPr>
              <w:pStyle w:val="NoSpacing"/>
              <w:rPr>
                <w:rFonts w:ascii="Times New Roman" w:hAnsi="Times New Roman" w:cs="Times New Roman"/>
              </w:rPr>
            </w:pPr>
          </w:p>
        </w:tc>
        <w:tc>
          <w:tcPr>
            <w:tcW w:w="860" w:type="pct"/>
            <w:tcBorders>
              <w:top w:val="single" w:sz="4" w:space="0" w:color="auto"/>
              <w:left w:val="single" w:sz="4" w:space="0" w:color="auto"/>
              <w:bottom w:val="single" w:sz="4" w:space="0" w:color="auto"/>
              <w:right w:val="single" w:sz="4" w:space="0" w:color="auto"/>
            </w:tcBorders>
          </w:tcPr>
          <w:p w14:paraId="0509B244" w14:textId="77777777" w:rsidR="00CC6698" w:rsidRPr="00467B9D" w:rsidRDefault="00CC6698" w:rsidP="00121845">
            <w:pPr>
              <w:jc w:val="both"/>
              <w:rPr>
                <w:rFonts w:ascii="Times New Roman" w:hAnsi="Times New Roman" w:cs="Times New Roman"/>
                <w:sz w:val="20"/>
                <w:szCs w:val="20"/>
              </w:rPr>
            </w:pPr>
          </w:p>
        </w:tc>
        <w:tc>
          <w:tcPr>
            <w:tcW w:w="682" w:type="pct"/>
            <w:tcBorders>
              <w:top w:val="single" w:sz="4" w:space="0" w:color="auto"/>
              <w:left w:val="single" w:sz="4" w:space="0" w:color="auto"/>
              <w:bottom w:val="single" w:sz="4" w:space="0" w:color="auto"/>
              <w:right w:val="single" w:sz="4" w:space="0" w:color="auto"/>
            </w:tcBorders>
          </w:tcPr>
          <w:p w14:paraId="60088D34" w14:textId="77777777" w:rsidR="00CC6698" w:rsidRPr="00467B9D" w:rsidRDefault="00CC6698" w:rsidP="00121845">
            <w:pPr>
              <w:jc w:val="both"/>
              <w:rPr>
                <w:rFonts w:ascii="Times New Roman" w:hAnsi="Times New Roman" w:cs="Times New Roman"/>
                <w:sz w:val="20"/>
                <w:szCs w:val="20"/>
              </w:rPr>
            </w:pPr>
          </w:p>
        </w:tc>
      </w:tr>
    </w:tbl>
    <w:p w14:paraId="02358959" w14:textId="599584BD" w:rsidR="00CC6698" w:rsidRPr="00467B9D" w:rsidRDefault="00CC6698">
      <w:pPr>
        <w:spacing w:after="0" w:line="240" w:lineRule="auto"/>
        <w:rPr>
          <w:rFonts w:ascii="Times New Roman" w:eastAsia="Arial" w:hAnsi="Times New Roman" w:cs="Times New Roman"/>
          <w:b/>
          <w:bCs/>
          <w:color w:val="000000"/>
        </w:rPr>
      </w:pPr>
    </w:p>
    <w:p w14:paraId="581233C1" w14:textId="5ED5762F" w:rsidR="002C6774" w:rsidRPr="00467B9D" w:rsidRDefault="002C6774">
      <w:pPr>
        <w:spacing w:after="0" w:line="240" w:lineRule="auto"/>
        <w:rPr>
          <w:rFonts w:ascii="Times New Roman" w:eastAsia="Arial" w:hAnsi="Times New Roman" w:cs="Times New Roman"/>
          <w:color w:val="000000"/>
        </w:rPr>
      </w:pPr>
      <w:r w:rsidRPr="00467B9D">
        <w:rPr>
          <w:rFonts w:ascii="Times New Roman" w:eastAsia="Arial" w:hAnsi="Times New Roman" w:cs="Times New Roman"/>
          <w:b/>
          <w:bCs/>
          <w:color w:val="000000"/>
        </w:rPr>
        <w:t xml:space="preserve">Table 3: </w:t>
      </w:r>
      <w:r w:rsidRPr="00467B9D">
        <w:rPr>
          <w:rFonts w:ascii="Times New Roman" w:eastAsia="Arial" w:hAnsi="Times New Roman" w:cs="Times New Roman"/>
          <w:color w:val="000000"/>
        </w:rPr>
        <w:t xml:space="preserve">Goodness of fit </w:t>
      </w:r>
      <w:r w:rsidR="00D313AA" w:rsidRPr="00467B9D">
        <w:rPr>
          <w:rFonts w:ascii="Times New Roman" w:eastAsia="Arial" w:hAnsi="Times New Roman" w:cs="Times New Roman"/>
          <w:color w:val="000000"/>
        </w:rPr>
        <w:t>table</w:t>
      </w:r>
    </w:p>
    <w:tbl>
      <w:tblPr>
        <w:tblStyle w:val="TableGrid"/>
        <w:tblW w:w="0" w:type="auto"/>
        <w:tblInd w:w="113" w:type="dxa"/>
        <w:tblLook w:val="04A0" w:firstRow="1" w:lastRow="0" w:firstColumn="1" w:lastColumn="0" w:noHBand="0" w:noVBand="1"/>
      </w:tblPr>
      <w:tblGrid>
        <w:gridCol w:w="3069"/>
        <w:gridCol w:w="3084"/>
        <w:gridCol w:w="3084"/>
      </w:tblGrid>
      <w:tr w:rsidR="002C6774" w:rsidRPr="00467B9D" w14:paraId="053C17BB" w14:textId="77777777" w:rsidTr="00121845">
        <w:tc>
          <w:tcPr>
            <w:tcW w:w="3116" w:type="dxa"/>
          </w:tcPr>
          <w:p w14:paraId="48D932A3" w14:textId="77777777" w:rsidR="002C6774" w:rsidRPr="00467B9D" w:rsidRDefault="002C6774" w:rsidP="00121845">
            <w:pPr>
              <w:rPr>
                <w:rFonts w:ascii="Times New Roman" w:hAnsi="Times New Roman" w:cs="Times New Roman"/>
              </w:rPr>
            </w:pPr>
          </w:p>
        </w:tc>
        <w:tc>
          <w:tcPr>
            <w:tcW w:w="3117" w:type="dxa"/>
          </w:tcPr>
          <w:p w14:paraId="4F787493" w14:textId="5A5F7B9E" w:rsidR="002C6774" w:rsidRPr="00467B9D" w:rsidRDefault="002C6774" w:rsidP="00121845">
            <w:pPr>
              <w:rPr>
                <w:rFonts w:ascii="Times New Roman" w:hAnsi="Times New Roman" w:cs="Times New Roman"/>
              </w:rPr>
            </w:pPr>
            <w:del w:id="301" w:author="MJU" w:date="2022-04-06T23:01:00Z">
              <w:r w:rsidRPr="00467B9D" w:rsidDel="00431A87">
                <w:rPr>
                  <w:rFonts w:ascii="Times New Roman" w:eastAsia="Times New Roman" w:hAnsi="Times New Roman" w:cs="Times New Roman"/>
                  <w:color w:val="000000"/>
                </w:rPr>
                <w:delText xml:space="preserve">multivariate </w:delText>
              </w:r>
            </w:del>
            <w:ins w:id="302" w:author="MJU" w:date="2022-04-06T23:01:00Z">
              <w:r w:rsidR="00431A87">
                <w:rPr>
                  <w:rFonts w:ascii="Times New Roman" w:eastAsia="Times New Roman" w:hAnsi="Times New Roman" w:cs="Times New Roman"/>
                  <w:color w:val="000000"/>
                </w:rPr>
                <w:t>multivariable</w:t>
              </w:r>
              <w:r w:rsidR="00431A87" w:rsidRPr="00467B9D">
                <w:rPr>
                  <w:rFonts w:ascii="Times New Roman" w:eastAsia="Times New Roman" w:hAnsi="Times New Roman" w:cs="Times New Roman"/>
                  <w:color w:val="000000"/>
                </w:rPr>
                <w:t xml:space="preserve"> </w:t>
              </w:r>
            </w:ins>
            <w:r w:rsidRPr="00467B9D">
              <w:rPr>
                <w:rFonts w:ascii="Times New Roman" w:eastAsia="Times New Roman" w:hAnsi="Times New Roman" w:cs="Times New Roman"/>
                <w:color w:val="000000"/>
              </w:rPr>
              <w:t>logistic regression Model</w:t>
            </w:r>
          </w:p>
        </w:tc>
        <w:tc>
          <w:tcPr>
            <w:tcW w:w="3117" w:type="dxa"/>
          </w:tcPr>
          <w:p w14:paraId="5B1D11AE" w14:textId="77777777" w:rsidR="002C6774" w:rsidRPr="00467B9D" w:rsidRDefault="002C6774" w:rsidP="00121845">
            <w:pPr>
              <w:rPr>
                <w:rFonts w:ascii="Times New Roman" w:hAnsi="Times New Roman" w:cs="Times New Roman"/>
              </w:rPr>
            </w:pPr>
            <w:r w:rsidRPr="00467B9D">
              <w:rPr>
                <w:rFonts w:ascii="Times New Roman" w:eastAsia="Times New Roman" w:hAnsi="Times New Roman" w:cs="Times New Roman"/>
                <w:color w:val="000000"/>
              </w:rPr>
              <w:t>Multilevel mixed-effects logistic regression model</w:t>
            </w:r>
          </w:p>
        </w:tc>
      </w:tr>
      <w:tr w:rsidR="002C6774" w:rsidRPr="00467B9D" w14:paraId="478C799D" w14:textId="77777777" w:rsidTr="00121845">
        <w:tc>
          <w:tcPr>
            <w:tcW w:w="3116" w:type="dxa"/>
          </w:tcPr>
          <w:p w14:paraId="6D671A67"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Area Under ROC Curve (95% CI)</w:t>
            </w:r>
          </w:p>
        </w:tc>
        <w:tc>
          <w:tcPr>
            <w:tcW w:w="3117" w:type="dxa"/>
          </w:tcPr>
          <w:p w14:paraId="276CC779"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0.6793(0.66660, 0.69209)</w:t>
            </w:r>
          </w:p>
        </w:tc>
        <w:tc>
          <w:tcPr>
            <w:tcW w:w="3117" w:type="dxa"/>
          </w:tcPr>
          <w:p w14:paraId="132D2FB9"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0.7117(0.69933, 0.72399)</w:t>
            </w:r>
          </w:p>
        </w:tc>
      </w:tr>
      <w:tr w:rsidR="002C6774" w:rsidRPr="00467B9D" w14:paraId="2DE3D0AF" w14:textId="77777777" w:rsidTr="00121845">
        <w:tc>
          <w:tcPr>
            <w:tcW w:w="3116" w:type="dxa"/>
          </w:tcPr>
          <w:p w14:paraId="732258B8"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AIC</w:t>
            </w:r>
          </w:p>
        </w:tc>
        <w:tc>
          <w:tcPr>
            <w:tcW w:w="3117" w:type="dxa"/>
          </w:tcPr>
          <w:p w14:paraId="07B27F23"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 xml:space="preserve">8997.297 </w:t>
            </w:r>
          </w:p>
        </w:tc>
        <w:tc>
          <w:tcPr>
            <w:tcW w:w="3117" w:type="dxa"/>
          </w:tcPr>
          <w:p w14:paraId="65C41198"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 xml:space="preserve">8985.347   </w:t>
            </w:r>
          </w:p>
        </w:tc>
      </w:tr>
      <w:tr w:rsidR="002C6774" w:rsidRPr="00467B9D" w14:paraId="589503DC" w14:textId="77777777" w:rsidTr="00121845">
        <w:tc>
          <w:tcPr>
            <w:tcW w:w="3116" w:type="dxa"/>
          </w:tcPr>
          <w:p w14:paraId="17C98299"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BIC</w:t>
            </w:r>
          </w:p>
        </w:tc>
        <w:tc>
          <w:tcPr>
            <w:tcW w:w="3117" w:type="dxa"/>
          </w:tcPr>
          <w:p w14:paraId="28A3E3D3"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9198.979</w:t>
            </w:r>
          </w:p>
        </w:tc>
        <w:tc>
          <w:tcPr>
            <w:tcW w:w="3117" w:type="dxa"/>
          </w:tcPr>
          <w:p w14:paraId="3267F0FE"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9193.984</w:t>
            </w:r>
          </w:p>
        </w:tc>
      </w:tr>
      <w:tr w:rsidR="002C6774" w:rsidRPr="00467B9D" w14:paraId="49166EC8" w14:textId="77777777" w:rsidTr="00121845">
        <w:tc>
          <w:tcPr>
            <w:tcW w:w="3116" w:type="dxa"/>
          </w:tcPr>
          <w:p w14:paraId="67C1E29D"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Log-likelihood</w:t>
            </w:r>
          </w:p>
        </w:tc>
        <w:tc>
          <w:tcPr>
            <w:tcW w:w="3117" w:type="dxa"/>
          </w:tcPr>
          <w:p w14:paraId="141F9D1F"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-4469.649</w:t>
            </w:r>
          </w:p>
        </w:tc>
        <w:tc>
          <w:tcPr>
            <w:tcW w:w="3117" w:type="dxa"/>
          </w:tcPr>
          <w:p w14:paraId="1BDB59F3" w14:textId="77777777" w:rsidR="002C6774" w:rsidRPr="00467B9D" w:rsidRDefault="002C6774" w:rsidP="00121845">
            <w:pPr>
              <w:rPr>
                <w:rFonts w:ascii="Times New Roman" w:hAnsi="Times New Roman" w:cs="Times New Roman"/>
              </w:rPr>
            </w:pPr>
            <w:r w:rsidRPr="00467B9D">
              <w:rPr>
                <w:rFonts w:ascii="Times New Roman" w:hAnsi="Times New Roman" w:cs="Times New Roman"/>
              </w:rPr>
              <w:t xml:space="preserve">-4462.674  </w:t>
            </w:r>
          </w:p>
        </w:tc>
      </w:tr>
    </w:tbl>
    <w:p w14:paraId="5A13E8DC" w14:textId="77777777" w:rsidR="002C6774" w:rsidRPr="00467B9D" w:rsidRDefault="002C6774">
      <w:pPr>
        <w:spacing w:after="0" w:line="240" w:lineRule="auto"/>
        <w:rPr>
          <w:rFonts w:ascii="Times New Roman" w:eastAsia="Arial" w:hAnsi="Times New Roman" w:cs="Times New Roman"/>
          <w:color w:val="000000"/>
        </w:rPr>
      </w:pPr>
    </w:p>
    <w:sectPr w:rsidR="002C6774" w:rsidRPr="00467B9D">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Chowdhury,Muhammad Abdul Baker" w:date="2022-03-15T11:05:00Z" w:initials="CAB">
    <w:p w14:paraId="679F2ED4" w14:textId="60013702" w:rsidR="001605FC" w:rsidRDefault="001605FC">
      <w:pPr>
        <w:pStyle w:val="CommentText"/>
      </w:pPr>
      <w:r>
        <w:rPr>
          <w:rStyle w:val="CommentReference"/>
        </w:rPr>
        <w:annotationRef/>
      </w:r>
      <w:r w:rsidRPr="003D4BD1">
        <w:rPr>
          <w:highlight w:val="yellow"/>
        </w:rPr>
        <w:t>Please add everyone’s email address, affiliation, and ORICD ID in the next pare to prepare the title page. Make sure all spelled out correctly. So that at the time of submission we have everything ready.</w:t>
      </w:r>
      <w:r>
        <w:t xml:space="preserve"> </w:t>
      </w:r>
    </w:p>
  </w:comment>
  <w:comment w:id="42" w:author="MJU" w:date="2022-04-06T22:53:00Z" w:initials="MJU">
    <w:p w14:paraId="6DB79BDB" w14:textId="2AE353F9" w:rsidR="001605FC" w:rsidRDefault="001605FC">
      <w:pPr>
        <w:pStyle w:val="CommentText"/>
      </w:pPr>
      <w:r>
        <w:rPr>
          <w:rStyle w:val="CommentReference"/>
        </w:rPr>
        <w:annotationRef/>
      </w:r>
      <w:r>
        <w:t>Make sure the % matched with BDHS report</w:t>
      </w:r>
    </w:p>
  </w:comment>
  <w:comment w:id="44" w:author="MJU" w:date="2022-04-06T22:50:00Z" w:initials="MJU">
    <w:p w14:paraId="30173057" w14:textId="3B206985" w:rsidR="001605FC" w:rsidRDefault="001605FC">
      <w:pPr>
        <w:pStyle w:val="CommentText"/>
      </w:pPr>
      <w:r>
        <w:rPr>
          <w:rStyle w:val="CommentReference"/>
        </w:rPr>
        <w:annotationRef/>
      </w:r>
      <w:r>
        <w:t xml:space="preserve">The length of CI is 1.09 vs </w:t>
      </w:r>
      <w:proofErr w:type="gramStart"/>
      <w:r>
        <w:t>1.38 .</w:t>
      </w:r>
      <w:proofErr w:type="gramEnd"/>
      <w:r>
        <w:t xml:space="preserve"> This true theoretically because, from multilevel, we expect larger CI than binary model.</w:t>
      </w:r>
    </w:p>
  </w:comment>
  <w:comment w:id="43" w:author="MJU" w:date="2022-04-06T23:02:00Z" w:initials="MJU">
    <w:p w14:paraId="1E9E0C22" w14:textId="42AA305D" w:rsidR="001605FC" w:rsidRDefault="001605FC">
      <w:pPr>
        <w:pStyle w:val="CommentText"/>
      </w:pPr>
      <w:r>
        <w:rPr>
          <w:rStyle w:val="CommentReference"/>
        </w:rPr>
        <w:annotationRef/>
      </w:r>
      <w:r>
        <w:t>You just present multilevel logistic regression model here.</w:t>
      </w:r>
    </w:p>
  </w:comment>
  <w:comment w:id="58" w:author="MJU" w:date="2022-04-06T23:10:00Z" w:initials="MJU">
    <w:p w14:paraId="1BC65AEB" w14:textId="77777777" w:rsidR="001605FC" w:rsidRDefault="001605FC">
      <w:pPr>
        <w:pStyle w:val="CommentText"/>
      </w:pPr>
      <w:r>
        <w:rPr>
          <w:rStyle w:val="CommentReference"/>
        </w:rPr>
        <w:annotationRef/>
      </w:r>
      <w:r>
        <w:t>You can arrange your introduction as follows</w:t>
      </w:r>
    </w:p>
    <w:p w14:paraId="67A09483" w14:textId="77777777" w:rsidR="001605FC" w:rsidRDefault="001605FC" w:rsidP="00431A87">
      <w:pPr>
        <w:pStyle w:val="CommentText"/>
        <w:numPr>
          <w:ilvl w:val="0"/>
          <w:numId w:val="1"/>
        </w:numPr>
      </w:pPr>
      <w:r>
        <w:t>First talk about the problem and world scenario (your first paragraph)</w:t>
      </w:r>
    </w:p>
    <w:p w14:paraId="22D94610" w14:textId="3C12F193" w:rsidR="001605FC" w:rsidRDefault="001605FC" w:rsidP="00431A87">
      <w:pPr>
        <w:pStyle w:val="CommentText"/>
        <w:numPr>
          <w:ilvl w:val="0"/>
          <w:numId w:val="1"/>
        </w:numPr>
      </w:pPr>
      <w:r>
        <w:t xml:space="preserve">Second talk about </w:t>
      </w:r>
      <w:proofErr w:type="gramStart"/>
      <w:r>
        <w:t>low and middle income</w:t>
      </w:r>
      <w:proofErr w:type="gramEnd"/>
      <w:r>
        <w:t xml:space="preserve"> countries including Bangladesh</w:t>
      </w:r>
    </w:p>
    <w:p w14:paraId="12E5920C" w14:textId="1F2B74A9" w:rsidR="001605FC" w:rsidRDefault="001605FC" w:rsidP="00431A87">
      <w:pPr>
        <w:pStyle w:val="CommentText"/>
        <w:numPr>
          <w:ilvl w:val="0"/>
          <w:numId w:val="1"/>
        </w:numPr>
      </w:pPr>
      <w:r>
        <w:t xml:space="preserve"> Third, talk about previous studies conducted in Bangladesh and find out their limitations</w:t>
      </w:r>
    </w:p>
    <w:p w14:paraId="5BB190BF" w14:textId="77777777" w:rsidR="001605FC" w:rsidRDefault="001605FC" w:rsidP="00431A87">
      <w:pPr>
        <w:pStyle w:val="CommentText"/>
        <w:numPr>
          <w:ilvl w:val="0"/>
          <w:numId w:val="1"/>
        </w:numPr>
      </w:pPr>
      <w:r>
        <w:t>Clearly mention the rationale your study</w:t>
      </w:r>
    </w:p>
    <w:p w14:paraId="3AAF5020" w14:textId="77777777" w:rsidR="001605FC" w:rsidRDefault="001605FC" w:rsidP="00431A87">
      <w:pPr>
        <w:pStyle w:val="CommentText"/>
        <w:numPr>
          <w:ilvl w:val="0"/>
          <w:numId w:val="1"/>
        </w:numPr>
      </w:pPr>
      <w:r>
        <w:t>Objectives of your study</w:t>
      </w:r>
    </w:p>
    <w:p w14:paraId="428D12F4" w14:textId="77777777" w:rsidR="001605FC" w:rsidRDefault="001605FC" w:rsidP="008D472E">
      <w:pPr>
        <w:pStyle w:val="CommentText"/>
      </w:pPr>
    </w:p>
    <w:p w14:paraId="5B76A575" w14:textId="499B0AB8" w:rsidR="001605FC" w:rsidRDefault="001605FC" w:rsidP="008D472E">
      <w:pPr>
        <w:pStyle w:val="CommentText"/>
      </w:pPr>
      <w:r>
        <w:t>Once you arranged according to this sequence, I will review again. You should address Baker comments as well.</w:t>
      </w:r>
    </w:p>
  </w:comment>
  <w:comment w:id="61" w:author="Chowdhury,Muhammad Abdul Baker" w:date="2022-03-08T09:42:00Z" w:initials="CAB">
    <w:p w14:paraId="591E2C7A" w14:textId="437FD444" w:rsidR="001605FC" w:rsidRDefault="001605FC">
      <w:pPr>
        <w:pStyle w:val="CommentText"/>
      </w:pPr>
      <w:r>
        <w:rPr>
          <w:rStyle w:val="CommentReference"/>
        </w:rPr>
        <w:annotationRef/>
      </w:r>
      <w:r>
        <w:t xml:space="preserve">May be delete this statement from here. </w:t>
      </w:r>
    </w:p>
  </w:comment>
  <w:comment w:id="68" w:author="MJU" w:date="2022-04-06T23:05:00Z" w:initials="MJU">
    <w:p w14:paraId="0A29945A" w14:textId="11256866" w:rsidR="001605FC" w:rsidRDefault="001605FC">
      <w:pPr>
        <w:pStyle w:val="CommentText"/>
      </w:pPr>
      <w:r>
        <w:rPr>
          <w:rStyle w:val="CommentReference"/>
        </w:rPr>
        <w:annotationRef/>
      </w:r>
      <w:r>
        <w:t>Make this in short name WHO in reference software</w:t>
      </w:r>
    </w:p>
  </w:comment>
  <w:comment w:id="96" w:author="MJU" w:date="2022-04-06T23:07:00Z" w:initials="MJU">
    <w:p w14:paraId="1369FDE8" w14:textId="351EA2FA" w:rsidR="001605FC" w:rsidRDefault="001605FC">
      <w:pPr>
        <w:pStyle w:val="CommentText"/>
      </w:pPr>
      <w:r>
        <w:rPr>
          <w:rStyle w:val="CommentReference"/>
        </w:rPr>
        <w:annotationRef/>
      </w:r>
      <w:r>
        <w:t>Add proper reference</w:t>
      </w:r>
    </w:p>
  </w:comment>
  <w:comment w:id="99" w:author="MJU" w:date="2022-04-06T23:08:00Z" w:initials="MJU">
    <w:p w14:paraId="070443DC" w14:textId="49AC0E50" w:rsidR="001605FC" w:rsidRDefault="001605FC">
      <w:pPr>
        <w:pStyle w:val="CommentText"/>
      </w:pPr>
      <w:r>
        <w:rPr>
          <w:rStyle w:val="CommentReference"/>
        </w:rPr>
        <w:annotationRef/>
      </w:r>
    </w:p>
  </w:comment>
  <w:comment w:id="100" w:author="MJU" w:date="2022-04-06T23:08:00Z" w:initials="MJU">
    <w:p w14:paraId="68ADE029" w14:textId="382738F6" w:rsidR="001605FC" w:rsidRDefault="001605FC">
      <w:pPr>
        <w:pStyle w:val="CommentText"/>
      </w:pPr>
      <w:r>
        <w:rPr>
          <w:rStyle w:val="CommentReference"/>
        </w:rPr>
        <w:annotationRef/>
      </w:r>
      <w:r>
        <w:t>Agree with Baker. First finish the issue in the first paragraph.</w:t>
      </w:r>
    </w:p>
  </w:comment>
  <w:comment w:id="98" w:author="Chowdhury,Muhammad Abdul Baker" w:date="2022-03-08T09:51:00Z" w:initials="CAB">
    <w:p w14:paraId="23E0737C" w14:textId="77777777" w:rsidR="001605FC" w:rsidRDefault="001605FC">
      <w:pPr>
        <w:pStyle w:val="CommentText"/>
      </w:pPr>
      <w:r>
        <w:rPr>
          <w:rStyle w:val="CommentReference"/>
        </w:rPr>
        <w:annotationRef/>
      </w:r>
      <w:r>
        <w:t xml:space="preserve">Before jumping to SSA countries you need a linking statement with the previous paragraph. </w:t>
      </w:r>
    </w:p>
    <w:p w14:paraId="6F2FC1CA" w14:textId="33BA2403" w:rsidR="001605FC" w:rsidRDefault="001605FC">
      <w:pPr>
        <w:pStyle w:val="CommentText"/>
      </w:pPr>
    </w:p>
  </w:comment>
  <w:comment w:id="101" w:author="MJU" w:date="2022-04-06T23:09:00Z" w:initials="MJU">
    <w:p w14:paraId="53C0F97A" w14:textId="09429C66" w:rsidR="001605FC" w:rsidRDefault="001605FC">
      <w:pPr>
        <w:pStyle w:val="CommentText"/>
      </w:pPr>
      <w:r>
        <w:rPr>
          <w:rStyle w:val="CommentReference"/>
        </w:rPr>
        <w:annotationRef/>
      </w:r>
      <w:r>
        <w:t>Split the sentence</w:t>
      </w:r>
    </w:p>
  </w:comment>
  <w:comment w:id="104" w:author="Chowdhury,Muhammad Abdul Baker" w:date="2022-03-08T09:54:00Z" w:initials="CAB">
    <w:p w14:paraId="25FAD7C4" w14:textId="60AE119C" w:rsidR="001605FC" w:rsidRDefault="001605FC">
      <w:pPr>
        <w:pStyle w:val="CommentText"/>
      </w:pPr>
      <w:r>
        <w:rPr>
          <w:rStyle w:val="CommentReference"/>
        </w:rPr>
        <w:annotationRef/>
      </w:r>
      <w:r>
        <w:t>What is rural area percentage, add here.</w:t>
      </w:r>
    </w:p>
  </w:comment>
  <w:comment w:id="111" w:author="Chowdhury,Muhammad Abdul Baker" w:date="2022-03-08T09:56:00Z" w:initials="CAB">
    <w:p w14:paraId="4467BD5F" w14:textId="6ADEC21A" w:rsidR="001605FC" w:rsidRDefault="001605FC">
      <w:pPr>
        <w:pStyle w:val="CommentText"/>
      </w:pPr>
      <w:r>
        <w:rPr>
          <w:rStyle w:val="CommentReference"/>
        </w:rPr>
        <w:annotationRef/>
      </w:r>
      <w:r>
        <w:t xml:space="preserve">Stay on the topic and add it to the other relatable areas. </w:t>
      </w:r>
    </w:p>
  </w:comment>
  <w:comment w:id="112" w:author="Chowdhury,Muhammad Abdul Baker" w:date="2022-03-08T09:57:00Z" w:initials="CAB">
    <w:p w14:paraId="0B3C9986" w14:textId="2565A2FC" w:rsidR="001605FC" w:rsidRDefault="001605FC">
      <w:pPr>
        <w:pStyle w:val="CommentText"/>
      </w:pPr>
      <w:r>
        <w:rPr>
          <w:rStyle w:val="CommentReference"/>
        </w:rPr>
        <w:annotationRef/>
      </w:r>
      <w:r>
        <w:t xml:space="preserve">This paragraph talks about malnutrition, however the next one is about stunting again. This hinders coherence of </w:t>
      </w:r>
      <w:proofErr w:type="gramStart"/>
      <w:r>
        <w:t>reading..</w:t>
      </w:r>
      <w:proofErr w:type="gramEnd"/>
    </w:p>
  </w:comment>
  <w:comment w:id="113" w:author="Chowdhury,Muhammad Abdul Baker" w:date="2022-03-08T10:16:00Z" w:initials="CAB">
    <w:p w14:paraId="5B3FE8E8" w14:textId="22FC8CAD" w:rsidR="001605FC" w:rsidRDefault="001605FC">
      <w:pPr>
        <w:pStyle w:val="CommentText"/>
      </w:pPr>
      <w:r>
        <w:rPr>
          <w:rStyle w:val="CommentReference"/>
        </w:rPr>
        <w:annotationRef/>
      </w:r>
      <w:r w:rsidRPr="00D62DF8">
        <w:rPr>
          <w:highlight w:val="yellow"/>
        </w:rPr>
        <w:t>Loo</w:t>
      </w:r>
      <w:r>
        <w:rPr>
          <w:highlight w:val="yellow"/>
        </w:rPr>
        <w:t>k</w:t>
      </w:r>
      <w:r w:rsidRPr="00D62DF8">
        <w:rPr>
          <w:highlight w:val="yellow"/>
        </w:rPr>
        <w:t>s like you are reporting a wide variety of factors that contributes to stunting. Are you able to propose a conceptual framework and prepare a chart out of it? That will be a great addition to the manuscript.</w:t>
      </w:r>
      <w:r>
        <w:t xml:space="preserve"> </w:t>
      </w:r>
    </w:p>
  </w:comment>
  <w:comment w:id="115" w:author="Chowdhury,Muhammad Abdul Baker" w:date="2022-03-08T10:18:00Z" w:initials="CAB">
    <w:p w14:paraId="209B2DD7" w14:textId="249E2BDC" w:rsidR="001605FC" w:rsidRDefault="001605FC">
      <w:pPr>
        <w:pStyle w:val="CommentText"/>
      </w:pPr>
      <w:r>
        <w:rPr>
          <w:rStyle w:val="CommentReference"/>
        </w:rPr>
        <w:annotationRef/>
      </w:r>
      <w:r>
        <w:t xml:space="preserve">This is repetition., we already talked about the stunting prevalence in the first paragraph. Move it there or remove it from here. </w:t>
      </w:r>
    </w:p>
  </w:comment>
  <w:comment w:id="118" w:author="Chowdhury,Muhammad Abdul Baker" w:date="2022-03-08T10:19:00Z" w:initials="CAB">
    <w:p w14:paraId="7C895D1B" w14:textId="54053261" w:rsidR="001605FC" w:rsidRDefault="001605FC">
      <w:pPr>
        <w:pStyle w:val="CommentText"/>
      </w:pPr>
      <w:r>
        <w:rPr>
          <w:rStyle w:val="CommentReference"/>
        </w:rPr>
        <w:annotationRef/>
      </w:r>
      <w:r>
        <w:t xml:space="preserve">This can go into the discussion section. </w:t>
      </w:r>
    </w:p>
  </w:comment>
  <w:comment w:id="122" w:author="Chowdhury,Muhammad Abdul Baker" w:date="2022-03-08T10:20:00Z" w:initials="CAB">
    <w:p w14:paraId="5DA7EC7D" w14:textId="2E9013FD" w:rsidR="001605FC" w:rsidRDefault="001605FC">
      <w:pPr>
        <w:pStyle w:val="CommentText"/>
      </w:pPr>
      <w:r>
        <w:rPr>
          <w:rStyle w:val="CommentReference"/>
        </w:rPr>
        <w:annotationRef/>
      </w:r>
      <w:r>
        <w:t xml:space="preserve">Not sure why you are talking pooled prevalence when you are only analyzing one survey year of data. </w:t>
      </w:r>
    </w:p>
  </w:comment>
  <w:comment w:id="123" w:author="Chowdhury,Muhammad Abdul Baker" w:date="2022-03-08T10:21:00Z" w:initials="CAB">
    <w:p w14:paraId="37DF837D" w14:textId="1D6F6639" w:rsidR="001605FC" w:rsidRDefault="001605FC">
      <w:pPr>
        <w:pStyle w:val="CommentText"/>
      </w:pPr>
      <w:r>
        <w:rPr>
          <w:rStyle w:val="CommentReference"/>
        </w:rPr>
        <w:annotationRef/>
      </w:r>
      <w:r>
        <w:t xml:space="preserve">Need justification why you are using two different approach. BDHS data must be analyzed in multi-level modeling approach. </w:t>
      </w:r>
    </w:p>
  </w:comment>
  <w:comment w:id="132" w:author="Chowdhury,Muhammad Abdul Baker" w:date="2022-03-08T10:22:00Z" w:initials="CAB">
    <w:p w14:paraId="55B16BA7" w14:textId="046CF109" w:rsidR="001605FC" w:rsidRDefault="001605FC">
      <w:pPr>
        <w:pStyle w:val="CommentText"/>
      </w:pPr>
      <w:r>
        <w:rPr>
          <w:rStyle w:val="CommentReference"/>
        </w:rPr>
        <w:annotationRef/>
      </w:r>
      <w:r>
        <w:t>Part of this can go to the methods section..</w:t>
      </w:r>
    </w:p>
  </w:comment>
  <w:comment w:id="134" w:author="MJU" w:date="2022-04-16T22:28:00Z" w:initials="MJU">
    <w:p w14:paraId="0FE9DDC9" w14:textId="1BFC04E4" w:rsidR="001605FC" w:rsidRDefault="001605FC">
      <w:pPr>
        <w:pStyle w:val="CommentText"/>
      </w:pPr>
      <w:r>
        <w:rPr>
          <w:rStyle w:val="CommentReference"/>
        </w:rPr>
        <w:annotationRef/>
      </w:r>
      <w:r>
        <w:t>You can reduce text from here. Just reduce unnecessary text/sentences that are not really important.</w:t>
      </w:r>
    </w:p>
  </w:comment>
  <w:comment w:id="143" w:author="MJU" w:date="2022-04-16T22:40:00Z" w:initials="MJU">
    <w:p w14:paraId="4F88AC4D" w14:textId="6B6D6BED" w:rsidR="003A61AC" w:rsidRDefault="003A61AC">
      <w:pPr>
        <w:pStyle w:val="CommentText"/>
      </w:pPr>
      <w:r>
        <w:rPr>
          <w:rStyle w:val="CommentReference"/>
        </w:rPr>
        <w:annotationRef/>
      </w:r>
      <w:r>
        <w:t>Double check the definition whether this correct.</w:t>
      </w:r>
    </w:p>
  </w:comment>
  <w:comment w:id="158" w:author="MJU" w:date="2022-04-16T22:46:00Z" w:initials="MJU">
    <w:p w14:paraId="6758A54B" w14:textId="7465F258" w:rsidR="003A61AC" w:rsidRDefault="003A61AC">
      <w:pPr>
        <w:pStyle w:val="CommentText"/>
      </w:pPr>
      <w:r>
        <w:rPr>
          <w:rStyle w:val="CommentReference"/>
        </w:rPr>
        <w:annotationRef/>
      </w:r>
      <w:r>
        <w:t>Make it clear</w:t>
      </w:r>
    </w:p>
  </w:comment>
  <w:comment w:id="159" w:author="MJU" w:date="2022-04-16T22:47:00Z" w:initials="MJU">
    <w:p w14:paraId="2064BA30" w14:textId="659B830A" w:rsidR="003A61AC" w:rsidRDefault="003A61AC">
      <w:pPr>
        <w:pStyle w:val="CommentText"/>
      </w:pPr>
      <w:r>
        <w:rPr>
          <w:rStyle w:val="CommentReference"/>
        </w:rPr>
        <w:annotationRef/>
      </w:r>
      <w:r>
        <w:t xml:space="preserve">Write one sentence here that </w:t>
      </w:r>
      <w:r w:rsidR="00B614CB">
        <w:t>detail variables information can be found in Table 1…</w:t>
      </w:r>
    </w:p>
  </w:comment>
  <w:comment w:id="156" w:author="Chowdhury,Muhammad Abdul Baker" w:date="2022-03-11T12:59:00Z" w:initials="CAB">
    <w:p w14:paraId="0BB2761F" w14:textId="01F3B47F" w:rsidR="001605FC" w:rsidRDefault="001605FC">
      <w:pPr>
        <w:pStyle w:val="CommentText"/>
      </w:pPr>
      <w:r>
        <w:rPr>
          <w:rStyle w:val="CommentReference"/>
        </w:rPr>
        <w:annotationRef/>
      </w:r>
      <w:r>
        <w:t xml:space="preserve">Add how these are grouped/categorized. </w:t>
      </w:r>
    </w:p>
  </w:comment>
  <w:comment w:id="160" w:author="Chowdhury,Muhammad Abdul Baker" w:date="2022-03-11T13:00:00Z" w:initials="CAB">
    <w:p w14:paraId="7D602BE6" w14:textId="5E2BFEC2" w:rsidR="001605FC" w:rsidRDefault="001605FC">
      <w:pPr>
        <w:pStyle w:val="CommentText"/>
      </w:pPr>
      <w:r>
        <w:rPr>
          <w:rStyle w:val="CommentReference"/>
        </w:rPr>
        <w:annotationRef/>
      </w:r>
      <w:r>
        <w:t xml:space="preserve">This is repetition, it was mentioned earlier. </w:t>
      </w:r>
    </w:p>
  </w:comment>
  <w:comment w:id="164" w:author="MJU" w:date="2022-04-16T22:52:00Z" w:initials="MJU">
    <w:p w14:paraId="19FF16B0" w14:textId="01B2A3A4" w:rsidR="00B614CB" w:rsidRDefault="00B614CB">
      <w:pPr>
        <w:pStyle w:val="CommentText"/>
      </w:pPr>
      <w:r>
        <w:rPr>
          <w:rStyle w:val="CommentReference"/>
        </w:rPr>
        <w:annotationRef/>
      </w:r>
      <w:r>
        <w:t xml:space="preserve">These are not weight </w:t>
      </w:r>
      <w:proofErr w:type="spellStart"/>
      <w:proofErr w:type="gramStart"/>
      <w:r>
        <w:t>variable..</w:t>
      </w:r>
      <w:proofErr w:type="gramEnd"/>
      <w:r>
        <w:t>they</w:t>
      </w:r>
      <w:proofErr w:type="spellEnd"/>
      <w:r>
        <w:t xml:space="preserve"> used for adjust survey design. </w:t>
      </w:r>
      <w:proofErr w:type="gramStart"/>
      <w:r>
        <w:t>So</w:t>
      </w:r>
      <w:proofErr w:type="gramEnd"/>
      <w:r>
        <w:t xml:space="preserve"> rephrase this sentence.</w:t>
      </w:r>
    </w:p>
  </w:comment>
  <w:comment w:id="189" w:author="Chowdhury,Muhammad Abdul Baker" w:date="2022-03-15T10:55:00Z" w:initials="CAB">
    <w:p w14:paraId="6FF6A235" w14:textId="49B42146" w:rsidR="001605FC" w:rsidRDefault="001605FC">
      <w:pPr>
        <w:pStyle w:val="CommentText"/>
      </w:pPr>
      <w:r>
        <w:rPr>
          <w:rStyle w:val="CommentReference"/>
        </w:rPr>
        <w:annotationRef/>
      </w:r>
      <w:r>
        <w:t xml:space="preserve">Best? </w:t>
      </w:r>
    </w:p>
  </w:comment>
  <w:comment w:id="186" w:author="MJU" w:date="2022-04-16T23:10:00Z" w:initials="MJU">
    <w:p w14:paraId="7AD56116" w14:textId="5E33FE24" w:rsidR="00101F4B" w:rsidRDefault="00101F4B">
      <w:pPr>
        <w:pStyle w:val="CommentText"/>
      </w:pPr>
      <w:r>
        <w:rPr>
          <w:rStyle w:val="CommentReference"/>
        </w:rPr>
        <w:annotationRef/>
      </w:r>
      <w:r>
        <w:t>For which model do you talk about it?</w:t>
      </w:r>
      <w:r w:rsidR="00960084">
        <w:t xml:space="preserve"> You do need to clear it. Also, need a clarification what are the different models here as you are going to use AIC or BIC</w:t>
      </w:r>
    </w:p>
  </w:comment>
  <w:comment w:id="191" w:author="MJU" w:date="2022-04-16T23:14:00Z" w:initials="MJU">
    <w:p w14:paraId="0BA99F4C" w14:textId="393837F4" w:rsidR="00960084" w:rsidRDefault="00960084">
      <w:pPr>
        <w:pStyle w:val="CommentText"/>
      </w:pPr>
      <w:r>
        <w:rPr>
          <w:rStyle w:val="CommentReference"/>
        </w:rPr>
        <w:annotationRef/>
      </w:r>
      <w:r>
        <w:t>I don’t this this data is correct. Please double check</w:t>
      </w:r>
    </w:p>
  </w:comment>
  <w:comment w:id="192" w:author="Chowdhury,Muhammad Abdul Baker" w:date="2022-03-15T10:58:00Z" w:initials="CAB">
    <w:p w14:paraId="59E0ABB1" w14:textId="0BA87C02" w:rsidR="001605FC" w:rsidRDefault="001605FC">
      <w:pPr>
        <w:pStyle w:val="CommentText"/>
      </w:pPr>
      <w:r>
        <w:rPr>
          <w:rStyle w:val="CommentReference"/>
        </w:rPr>
        <w:annotationRef/>
      </w:r>
      <w:r>
        <w:t xml:space="preserve">You should compare results int eh discussion section. </w:t>
      </w:r>
    </w:p>
  </w:comment>
  <w:comment w:id="193" w:author="MJU" w:date="2022-04-16T23:16:00Z" w:initials="MJU">
    <w:p w14:paraId="28ECCEB9" w14:textId="7EE29FFB" w:rsidR="00960084" w:rsidRDefault="00960084">
      <w:pPr>
        <w:pStyle w:val="CommentText"/>
      </w:pPr>
      <w:r>
        <w:rPr>
          <w:rStyle w:val="CommentReference"/>
        </w:rPr>
        <w:annotationRef/>
      </w:r>
      <w:r>
        <w:t xml:space="preserve">You just provide </w:t>
      </w:r>
      <w:proofErr w:type="spellStart"/>
      <w:proofErr w:type="gramStart"/>
      <w:r>
        <w:t>results..</w:t>
      </w:r>
      <w:proofErr w:type="gramEnd"/>
      <w:r>
        <w:t>no</w:t>
      </w:r>
      <w:proofErr w:type="spellEnd"/>
      <w:r>
        <w:t xml:space="preserve"> need to explain the fact</w:t>
      </w:r>
    </w:p>
  </w:comment>
  <w:comment w:id="194" w:author="MJU" w:date="2022-04-16T23:30:00Z" w:initials="MJU">
    <w:p w14:paraId="17DCB273" w14:textId="5ADA90AB" w:rsidR="00403731" w:rsidRDefault="00403731">
      <w:pPr>
        <w:pStyle w:val="CommentText"/>
      </w:pPr>
      <w:r>
        <w:rPr>
          <w:rStyle w:val="CommentReference"/>
        </w:rPr>
        <w:annotationRef/>
      </w:r>
      <w:r>
        <w:t>This paragraph is not clear to me. Just talk about few important results.</w:t>
      </w:r>
    </w:p>
  </w:comment>
  <w:comment w:id="199" w:author="MJU" w:date="2022-04-16T23:33:00Z" w:initials="MJU">
    <w:p w14:paraId="70D50BE2" w14:textId="1D17050E" w:rsidR="00403731" w:rsidRDefault="00403731">
      <w:pPr>
        <w:pStyle w:val="CommentText"/>
      </w:pPr>
      <w:r>
        <w:rPr>
          <w:rStyle w:val="CommentReference"/>
        </w:rPr>
        <w:annotationRef/>
      </w:r>
      <w:r>
        <w:t>You don’t need to explain all variables in detail. Just briefly explain the significant variables.</w:t>
      </w:r>
    </w:p>
  </w:comment>
  <w:comment w:id="201" w:author="MJU" w:date="2022-04-16T23:31:00Z" w:initials="MJU">
    <w:p w14:paraId="510A41E4" w14:textId="4764E07E" w:rsidR="00403731" w:rsidRDefault="00403731">
      <w:pPr>
        <w:pStyle w:val="CommentText"/>
      </w:pPr>
      <w:r>
        <w:rPr>
          <w:rStyle w:val="CommentReference"/>
        </w:rPr>
        <w:annotationRef/>
      </w:r>
      <w:r>
        <w:t>When more than one dependent then multivariate.</w:t>
      </w:r>
    </w:p>
  </w:comment>
  <w:comment w:id="219" w:author="MJU" w:date="2022-04-16T23:34:00Z" w:initials="MJU">
    <w:p w14:paraId="0BB9156E" w14:textId="5163ECBF" w:rsidR="00403731" w:rsidRDefault="00403731">
      <w:pPr>
        <w:pStyle w:val="CommentText"/>
      </w:pPr>
      <w:r>
        <w:rPr>
          <w:rStyle w:val="CommentReference"/>
        </w:rPr>
        <w:annotationRef/>
      </w:r>
      <w:r>
        <w:t>To make valid comparison, in both models, the independent variables are same.</w:t>
      </w:r>
    </w:p>
  </w:comment>
  <w:comment w:id="225" w:author="MJU" w:date="2022-04-16T23:38:00Z" w:initials="MJU">
    <w:p w14:paraId="5645345F" w14:textId="29DE37CC" w:rsidR="00F07294" w:rsidRDefault="00F07294">
      <w:pPr>
        <w:pStyle w:val="CommentText"/>
      </w:pPr>
      <w:r>
        <w:rPr>
          <w:rStyle w:val="CommentReference"/>
        </w:rPr>
        <w:annotationRef/>
      </w:r>
      <w:r>
        <w:t xml:space="preserve">I will read </w:t>
      </w:r>
      <w:r>
        <w:t>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9F2ED4" w15:done="0"/>
  <w15:commentEx w15:paraId="6DB79BDB" w15:done="0"/>
  <w15:commentEx w15:paraId="30173057" w15:done="0"/>
  <w15:commentEx w15:paraId="1E9E0C22" w15:done="0"/>
  <w15:commentEx w15:paraId="5B76A575" w15:done="0"/>
  <w15:commentEx w15:paraId="591E2C7A" w15:done="0"/>
  <w15:commentEx w15:paraId="0A29945A" w15:done="0"/>
  <w15:commentEx w15:paraId="1369FDE8" w15:done="0"/>
  <w15:commentEx w15:paraId="070443DC" w15:done="0"/>
  <w15:commentEx w15:paraId="68ADE029" w15:paraIdParent="070443DC" w15:done="0"/>
  <w15:commentEx w15:paraId="6F2FC1CA" w15:done="0"/>
  <w15:commentEx w15:paraId="53C0F97A" w15:done="0"/>
  <w15:commentEx w15:paraId="25FAD7C4" w15:done="0"/>
  <w15:commentEx w15:paraId="4467BD5F" w15:done="0"/>
  <w15:commentEx w15:paraId="0B3C9986" w15:done="0"/>
  <w15:commentEx w15:paraId="5B3FE8E8" w15:done="0"/>
  <w15:commentEx w15:paraId="209B2DD7" w15:done="0"/>
  <w15:commentEx w15:paraId="7C895D1B" w15:done="0"/>
  <w15:commentEx w15:paraId="5DA7EC7D" w15:done="0"/>
  <w15:commentEx w15:paraId="37DF837D" w15:done="0"/>
  <w15:commentEx w15:paraId="55B16BA7" w15:done="0"/>
  <w15:commentEx w15:paraId="0FE9DDC9" w15:done="0"/>
  <w15:commentEx w15:paraId="4F88AC4D" w15:done="0"/>
  <w15:commentEx w15:paraId="6758A54B" w15:done="0"/>
  <w15:commentEx w15:paraId="2064BA30" w15:done="0"/>
  <w15:commentEx w15:paraId="0BB2761F" w15:done="0"/>
  <w15:commentEx w15:paraId="7D602BE6" w15:done="0"/>
  <w15:commentEx w15:paraId="19FF16B0" w15:done="0"/>
  <w15:commentEx w15:paraId="6FF6A235" w15:done="0"/>
  <w15:commentEx w15:paraId="7AD56116" w15:done="0"/>
  <w15:commentEx w15:paraId="0BA99F4C" w15:done="0"/>
  <w15:commentEx w15:paraId="59E0ABB1" w15:done="0"/>
  <w15:commentEx w15:paraId="28ECCEB9" w15:done="0"/>
  <w15:commentEx w15:paraId="17DCB273" w15:done="0"/>
  <w15:commentEx w15:paraId="70D50BE2" w15:done="0"/>
  <w15:commentEx w15:paraId="510A41E4" w15:done="0"/>
  <w15:commentEx w15:paraId="0BB9156E" w15:done="0"/>
  <w15:commentEx w15:paraId="564534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F89879" w16cex:dateUtc="2022-04-06T16:53:00Z"/>
  <w16cex:commentExtensible w16cex:durableId="25F897B4" w16cex:dateUtc="2022-04-06T16:50:00Z"/>
  <w16cex:commentExtensible w16cex:durableId="25F89A75" w16cex:dateUtc="2022-04-06T17:02:00Z"/>
  <w16cex:commentExtensible w16cex:durableId="25F89C48" w16cex:dateUtc="2022-04-06T17:10:00Z"/>
  <w16cex:commentExtensible w16cex:durableId="25F89B4D" w16cex:dateUtc="2022-04-06T17:05:00Z"/>
  <w16cex:commentExtensible w16cex:durableId="25F89BB0" w16cex:dateUtc="2022-04-06T17:07:00Z"/>
  <w16cex:commentExtensible w16cex:durableId="25F89BDC" w16cex:dateUtc="2022-04-06T17:08:00Z"/>
  <w16cex:commentExtensible w16cex:durableId="25F89BDD" w16cex:dateUtc="2022-04-06T17:08:00Z"/>
  <w16cex:commentExtensible w16cex:durableId="25F89C26" w16cex:dateUtc="2022-04-06T17:09:00Z"/>
  <w16cex:commentExtensible w16cex:durableId="2605C183" w16cex:dateUtc="2022-04-16T16:28:00Z"/>
  <w16cex:commentExtensible w16cex:durableId="2605C44C" w16cex:dateUtc="2022-04-16T16:40:00Z"/>
  <w16cex:commentExtensible w16cex:durableId="2605C5B6" w16cex:dateUtc="2022-04-16T16:46:00Z"/>
  <w16cex:commentExtensible w16cex:durableId="2605C61F" w16cex:dateUtc="2022-04-16T16:47:00Z"/>
  <w16cex:commentExtensible w16cex:durableId="2605C744" w16cex:dateUtc="2022-04-16T16:52:00Z"/>
  <w16cex:commentExtensible w16cex:durableId="2605CB6F" w16cex:dateUtc="2022-04-16T17:10:00Z"/>
  <w16cex:commentExtensible w16cex:durableId="2605CC43" w16cex:dateUtc="2022-04-16T17:14:00Z"/>
  <w16cex:commentExtensible w16cex:durableId="2605CCE7" w16cex:dateUtc="2022-04-16T17:16:00Z"/>
  <w16cex:commentExtensible w16cex:durableId="2605D003" w16cex:dateUtc="2022-04-16T17:30:00Z"/>
  <w16cex:commentExtensible w16cex:durableId="2605D0C7" w16cex:dateUtc="2022-04-16T17:33:00Z"/>
  <w16cex:commentExtensible w16cex:durableId="2605D044" w16cex:dateUtc="2022-04-16T17:31:00Z"/>
  <w16cex:commentExtensible w16cex:durableId="2605D11C" w16cex:dateUtc="2022-04-16T17:34:00Z"/>
  <w16cex:commentExtensible w16cex:durableId="2605D1FE" w16cex:dateUtc="2022-04-16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9F2ED4" w16cid:durableId="25DAF17B"/>
  <w16cid:commentId w16cid:paraId="6DB79BDB" w16cid:durableId="25F89879"/>
  <w16cid:commentId w16cid:paraId="30173057" w16cid:durableId="25F897B4"/>
  <w16cid:commentId w16cid:paraId="1E9E0C22" w16cid:durableId="25F89A75"/>
  <w16cid:commentId w16cid:paraId="5B76A575" w16cid:durableId="25F89C48"/>
  <w16cid:commentId w16cid:paraId="591E2C7A" w16cid:durableId="25D1A389"/>
  <w16cid:commentId w16cid:paraId="0A29945A" w16cid:durableId="25F89B4D"/>
  <w16cid:commentId w16cid:paraId="1369FDE8" w16cid:durableId="25F89BB0"/>
  <w16cid:commentId w16cid:paraId="070443DC" w16cid:durableId="25F89BDC"/>
  <w16cid:commentId w16cid:paraId="68ADE029" w16cid:durableId="25F89BDD"/>
  <w16cid:commentId w16cid:paraId="6F2FC1CA" w16cid:durableId="25D1A58F"/>
  <w16cid:commentId w16cid:paraId="53C0F97A" w16cid:durableId="25F89C26"/>
  <w16cid:commentId w16cid:paraId="25FAD7C4" w16cid:durableId="25D1A63D"/>
  <w16cid:commentId w16cid:paraId="4467BD5F" w16cid:durableId="25D1A6D3"/>
  <w16cid:commentId w16cid:paraId="0B3C9986" w16cid:durableId="25D1A725"/>
  <w16cid:commentId w16cid:paraId="5B3FE8E8" w16cid:durableId="25D1AB81"/>
  <w16cid:commentId w16cid:paraId="209B2DD7" w16cid:durableId="25D1ABE2"/>
  <w16cid:commentId w16cid:paraId="7C895D1B" w16cid:durableId="25D1AC34"/>
  <w16cid:commentId w16cid:paraId="5DA7EC7D" w16cid:durableId="25D1AC6B"/>
  <w16cid:commentId w16cid:paraId="37DF837D" w16cid:durableId="25D1ACAB"/>
  <w16cid:commentId w16cid:paraId="55B16BA7" w16cid:durableId="25D1ACE6"/>
  <w16cid:commentId w16cid:paraId="0FE9DDC9" w16cid:durableId="2605C183"/>
  <w16cid:commentId w16cid:paraId="4F88AC4D" w16cid:durableId="2605C44C"/>
  <w16cid:commentId w16cid:paraId="6758A54B" w16cid:durableId="2605C5B6"/>
  <w16cid:commentId w16cid:paraId="2064BA30" w16cid:durableId="2605C61F"/>
  <w16cid:commentId w16cid:paraId="0BB2761F" w16cid:durableId="25D5C64B"/>
  <w16cid:commentId w16cid:paraId="7D602BE6" w16cid:durableId="25D5C66E"/>
  <w16cid:commentId w16cid:paraId="19FF16B0" w16cid:durableId="2605C744"/>
  <w16cid:commentId w16cid:paraId="6FF6A235" w16cid:durableId="25DAEF3D"/>
  <w16cid:commentId w16cid:paraId="7AD56116" w16cid:durableId="2605CB6F"/>
  <w16cid:commentId w16cid:paraId="0BA99F4C" w16cid:durableId="2605CC43"/>
  <w16cid:commentId w16cid:paraId="59E0ABB1" w16cid:durableId="25DAEFEA"/>
  <w16cid:commentId w16cid:paraId="28ECCEB9" w16cid:durableId="2605CCE7"/>
  <w16cid:commentId w16cid:paraId="17DCB273" w16cid:durableId="2605D003"/>
  <w16cid:commentId w16cid:paraId="70D50BE2" w16cid:durableId="2605D0C7"/>
  <w16cid:commentId w16cid:paraId="510A41E4" w16cid:durableId="2605D044"/>
  <w16cid:commentId w16cid:paraId="0BB9156E" w16cid:durableId="2605D11C"/>
  <w16cid:commentId w16cid:paraId="5645345F" w16cid:durableId="2605D1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0C48B" w14:textId="77777777" w:rsidR="00C03A0E" w:rsidRDefault="00C03A0E" w:rsidP="002C6774">
      <w:pPr>
        <w:spacing w:after="0" w:line="240" w:lineRule="auto"/>
      </w:pPr>
      <w:r>
        <w:separator/>
      </w:r>
    </w:p>
  </w:endnote>
  <w:endnote w:type="continuationSeparator" w:id="0">
    <w:p w14:paraId="112442E8" w14:textId="77777777" w:rsidR="00C03A0E" w:rsidRDefault="00C03A0E" w:rsidP="002C6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33790" w14:textId="3D0C3F3A" w:rsidR="001605FC" w:rsidRDefault="001605FC">
    <w:pPr>
      <w:pStyle w:val="Footer"/>
    </w:pPr>
  </w:p>
  <w:p w14:paraId="19E262D3" w14:textId="1CF5E876" w:rsidR="001605FC" w:rsidRDefault="001605FC">
    <w:pPr>
      <w:pStyle w:val="Footer"/>
    </w:pPr>
  </w:p>
  <w:p w14:paraId="20E3A600" w14:textId="77777777" w:rsidR="001605FC" w:rsidRDefault="0016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270F8" w14:textId="77777777" w:rsidR="00C03A0E" w:rsidRDefault="00C03A0E" w:rsidP="002C6774">
      <w:pPr>
        <w:spacing w:after="0" w:line="240" w:lineRule="auto"/>
      </w:pPr>
      <w:r>
        <w:separator/>
      </w:r>
    </w:p>
  </w:footnote>
  <w:footnote w:type="continuationSeparator" w:id="0">
    <w:p w14:paraId="29B876BF" w14:textId="77777777" w:rsidR="00C03A0E" w:rsidRDefault="00C03A0E" w:rsidP="002C6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84192"/>
    <w:multiLevelType w:val="hybridMultilevel"/>
    <w:tmpl w:val="F36E5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owdhury,Muhammad Abdul Baker">
    <w15:presenceInfo w15:providerId="AD" w15:userId="S-1-5-21-1308237860-4193317556-336787646-2115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EA"/>
    <w:rsid w:val="00033D8F"/>
    <w:rsid w:val="00035BAA"/>
    <w:rsid w:val="000F3065"/>
    <w:rsid w:val="00101F4B"/>
    <w:rsid w:val="00121845"/>
    <w:rsid w:val="001232E2"/>
    <w:rsid w:val="00151885"/>
    <w:rsid w:val="001605FC"/>
    <w:rsid w:val="00163FE5"/>
    <w:rsid w:val="00175E0F"/>
    <w:rsid w:val="00177C8F"/>
    <w:rsid w:val="00187856"/>
    <w:rsid w:val="00196BB4"/>
    <w:rsid w:val="00197764"/>
    <w:rsid w:val="001B6B98"/>
    <w:rsid w:val="00286563"/>
    <w:rsid w:val="002934AE"/>
    <w:rsid w:val="002B4EF9"/>
    <w:rsid w:val="002C6774"/>
    <w:rsid w:val="00323F75"/>
    <w:rsid w:val="0033271C"/>
    <w:rsid w:val="003A33B1"/>
    <w:rsid w:val="003A61AC"/>
    <w:rsid w:val="003D4BD1"/>
    <w:rsid w:val="00403731"/>
    <w:rsid w:val="00431A87"/>
    <w:rsid w:val="00466ED5"/>
    <w:rsid w:val="00467B9D"/>
    <w:rsid w:val="00473033"/>
    <w:rsid w:val="004A407C"/>
    <w:rsid w:val="004C6F81"/>
    <w:rsid w:val="004F0ADE"/>
    <w:rsid w:val="005C4BAE"/>
    <w:rsid w:val="005D71EC"/>
    <w:rsid w:val="00620EAB"/>
    <w:rsid w:val="006A4E3B"/>
    <w:rsid w:val="006E2641"/>
    <w:rsid w:val="006F60F7"/>
    <w:rsid w:val="00700D38"/>
    <w:rsid w:val="0073466B"/>
    <w:rsid w:val="00747F2F"/>
    <w:rsid w:val="007E23C2"/>
    <w:rsid w:val="008539AE"/>
    <w:rsid w:val="00865C76"/>
    <w:rsid w:val="00873878"/>
    <w:rsid w:val="008D472E"/>
    <w:rsid w:val="00914613"/>
    <w:rsid w:val="00941B55"/>
    <w:rsid w:val="009435AD"/>
    <w:rsid w:val="00960084"/>
    <w:rsid w:val="009B7BC4"/>
    <w:rsid w:val="00A4407A"/>
    <w:rsid w:val="00A624B6"/>
    <w:rsid w:val="00AD3945"/>
    <w:rsid w:val="00B57A44"/>
    <w:rsid w:val="00B614CB"/>
    <w:rsid w:val="00BD24F4"/>
    <w:rsid w:val="00C02979"/>
    <w:rsid w:val="00C03A0E"/>
    <w:rsid w:val="00C6064A"/>
    <w:rsid w:val="00CC6698"/>
    <w:rsid w:val="00CE62C5"/>
    <w:rsid w:val="00D313AA"/>
    <w:rsid w:val="00D43788"/>
    <w:rsid w:val="00D62DF8"/>
    <w:rsid w:val="00DB041A"/>
    <w:rsid w:val="00DE2A44"/>
    <w:rsid w:val="00E12B4D"/>
    <w:rsid w:val="00E564BB"/>
    <w:rsid w:val="00E8195C"/>
    <w:rsid w:val="00E95CB3"/>
    <w:rsid w:val="00EA5EBA"/>
    <w:rsid w:val="00ED65BD"/>
    <w:rsid w:val="00F07294"/>
    <w:rsid w:val="00F10AEA"/>
    <w:rsid w:val="00FE5A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6F4"/>
  <w15:docId w15:val="{0CBA6A41-138D-4857-9C78-9375A154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05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C0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05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5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5573"/>
    <w:rPr>
      <w:color w:val="0000FF"/>
      <w:u w:val="single"/>
    </w:rPr>
  </w:style>
  <w:style w:type="character" w:styleId="PlaceholderText">
    <w:name w:val="Placeholder Text"/>
    <w:basedOn w:val="DefaultParagraphFont"/>
    <w:uiPriority w:val="99"/>
    <w:semiHidden/>
    <w:rsid w:val="00D01B09"/>
    <w:rPr>
      <w:color w:val="808080"/>
    </w:rPr>
  </w:style>
  <w:style w:type="character" w:customStyle="1" w:styleId="Heading1Char">
    <w:name w:val="Heading 1 Char"/>
    <w:basedOn w:val="DefaultParagraphFont"/>
    <w:link w:val="Heading1"/>
    <w:uiPriority w:val="9"/>
    <w:rsid w:val="006F55B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73878"/>
    <w:rPr>
      <w:sz w:val="16"/>
      <w:szCs w:val="16"/>
    </w:rPr>
  </w:style>
  <w:style w:type="paragraph" w:styleId="CommentText">
    <w:name w:val="annotation text"/>
    <w:basedOn w:val="Normal"/>
    <w:link w:val="CommentTextChar"/>
    <w:uiPriority w:val="99"/>
    <w:semiHidden/>
    <w:unhideWhenUsed/>
    <w:rsid w:val="00873878"/>
    <w:pPr>
      <w:spacing w:line="240" w:lineRule="auto"/>
    </w:pPr>
    <w:rPr>
      <w:sz w:val="20"/>
      <w:szCs w:val="20"/>
    </w:rPr>
  </w:style>
  <w:style w:type="character" w:customStyle="1" w:styleId="CommentTextChar">
    <w:name w:val="Comment Text Char"/>
    <w:basedOn w:val="DefaultParagraphFont"/>
    <w:link w:val="CommentText"/>
    <w:uiPriority w:val="99"/>
    <w:semiHidden/>
    <w:rsid w:val="00873878"/>
    <w:rPr>
      <w:sz w:val="20"/>
      <w:szCs w:val="20"/>
    </w:rPr>
  </w:style>
  <w:style w:type="table" w:styleId="TableGrid">
    <w:name w:val="Table Grid"/>
    <w:basedOn w:val="TableNormal"/>
    <w:uiPriority w:val="39"/>
    <w:rsid w:val="00CC6698"/>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698"/>
    <w:pPr>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2C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74"/>
  </w:style>
  <w:style w:type="paragraph" w:styleId="Footer">
    <w:name w:val="footer"/>
    <w:basedOn w:val="Normal"/>
    <w:link w:val="FooterChar"/>
    <w:uiPriority w:val="99"/>
    <w:unhideWhenUsed/>
    <w:rsid w:val="002C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74"/>
  </w:style>
  <w:style w:type="paragraph" w:styleId="CommentSubject">
    <w:name w:val="annotation subject"/>
    <w:basedOn w:val="CommentText"/>
    <w:next w:val="CommentText"/>
    <w:link w:val="CommentSubjectChar"/>
    <w:uiPriority w:val="99"/>
    <w:semiHidden/>
    <w:unhideWhenUsed/>
    <w:rsid w:val="00151885"/>
    <w:rPr>
      <w:b/>
      <w:bCs/>
    </w:rPr>
  </w:style>
  <w:style w:type="character" w:customStyle="1" w:styleId="CommentSubjectChar">
    <w:name w:val="Comment Subject Char"/>
    <w:basedOn w:val="CommentTextChar"/>
    <w:link w:val="CommentSubject"/>
    <w:uiPriority w:val="99"/>
    <w:semiHidden/>
    <w:rsid w:val="00151885"/>
    <w:rPr>
      <w:b/>
      <w:bCs/>
      <w:sz w:val="20"/>
      <w:szCs w:val="20"/>
    </w:rPr>
  </w:style>
  <w:style w:type="paragraph" w:styleId="BalloonText">
    <w:name w:val="Balloon Text"/>
    <w:basedOn w:val="Normal"/>
    <w:link w:val="BalloonTextChar"/>
    <w:uiPriority w:val="99"/>
    <w:semiHidden/>
    <w:unhideWhenUsed/>
    <w:rsid w:val="0015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85"/>
    <w:rPr>
      <w:rFonts w:ascii="Segoe UI" w:hAnsi="Segoe UI" w:cs="Segoe UI"/>
      <w:sz w:val="18"/>
      <w:szCs w:val="18"/>
    </w:rPr>
  </w:style>
  <w:style w:type="character" w:styleId="UnresolvedMention">
    <w:name w:val="Unresolved Mention"/>
    <w:basedOn w:val="DefaultParagraphFont"/>
    <w:uiPriority w:val="99"/>
    <w:semiHidden/>
    <w:unhideWhenUsed/>
    <w:rsid w:val="00F10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12984">
      <w:bodyDiv w:val="1"/>
      <w:marLeft w:val="0"/>
      <w:marRight w:val="0"/>
      <w:marTop w:val="0"/>
      <w:marBottom w:val="0"/>
      <w:divBdr>
        <w:top w:val="none" w:sz="0" w:space="0" w:color="auto"/>
        <w:left w:val="none" w:sz="0" w:space="0" w:color="auto"/>
        <w:bottom w:val="none" w:sz="0" w:space="0" w:color="auto"/>
        <w:right w:val="none" w:sz="0" w:space="0" w:color="auto"/>
      </w:divBdr>
    </w:div>
    <w:div w:id="84065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hsprogram.com/data/available-datasets.cf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8360-32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Fd3Ean8CpSb5JAJrAWrQKItg==">AMUW2mXhKxeyVKTjq0QkEX5Grpr9AKYsV+p5ZMKVXw/aFhFTOz7cPKb2hEb4Inyqpc3NT6uMPj8hcLLaqN4rtyFNZsyNm6LutixAT8dczu4a+hRBdnjJNirRpcMNfAZ1ryM6A7unKE7r/7ZtPrhE369t9Lk2xeHKCsN0Bq0ME2K6yhepfYlPWNTXpOgJ3etazPrtWMXqk1ZC3iOLe9F+nXc2XVxWsNlmmySmj5yhBcXD4o6U9am7nsXyfHABRK7wdbLDKeRwo33u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25</Pages>
  <Words>7318</Words>
  <Characters>41719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 Shuvo</dc:creator>
  <cp:keywords/>
  <dc:description/>
  <cp:lastModifiedBy>MJU</cp:lastModifiedBy>
  <cp:revision>4</cp:revision>
  <dcterms:created xsi:type="dcterms:W3CDTF">2022-04-06T17:16:00Z</dcterms:created>
  <dcterms:modified xsi:type="dcterms:W3CDTF">2022-04-16T17:38:00Z</dcterms:modified>
</cp:coreProperties>
</file>